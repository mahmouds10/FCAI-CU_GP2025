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38598104" w14:textId="77777777" w:rsidR="00021CD9" w:rsidRPr="0054177F" w:rsidRDefault="00021CD9" w:rsidP="00526C82">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8"/>
          <w:szCs w:val="8"/>
        </w:rPr>
      </w:pPr>
    </w:p>
    <w:p w14:paraId="7C6E22FF" w14:textId="77777777" w:rsidR="009528E6" w:rsidRPr="00834ED0" w:rsidRDefault="009528E6" w:rsidP="00D71664">
      <w:pPr>
        <w:pStyle w:val="IndBodyText"/>
        <w:jc w:val="center"/>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r w:rsidRPr="005E3955">
        <w:rPr>
          <w:rFonts w:asciiTheme="majorBidi" w:eastAsia="Times New Roman" w:hAnsiTheme="majorBidi" w:cstheme="majorBidi"/>
          <w:b/>
          <w:bCs/>
          <w:color w:val="000000" w:themeColor="text1"/>
          <w:sz w:val="32"/>
          <w:szCs w:val="32"/>
          <w:lang w:val="es-UY"/>
        </w:rPr>
        <w:t>Graduation Project Report</w:t>
      </w:r>
    </w:p>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084CD8CB" w:rsidR="00852341" w:rsidRPr="005E3955" w:rsidRDefault="00B01DEB"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lang w:val="es-UY"/>
        </w:rPr>
      </w:pPr>
      <w:r>
        <w:rPr>
          <w:rFonts w:asciiTheme="majorBidi" w:eastAsia="Times New Roman" w:hAnsiTheme="majorBidi" w:cstheme="majorBidi"/>
          <w:b/>
          <w:bCs/>
          <w:color w:val="000000" w:themeColor="text1"/>
          <w:sz w:val="46"/>
          <w:szCs w:val="46"/>
          <w:lang w:val="es-UY"/>
        </w:rPr>
        <w:t>&lt;</w:t>
      </w:r>
      <w:r w:rsidR="005E3955" w:rsidRPr="005E3955">
        <w:rPr>
          <w:rFonts w:asciiTheme="majorBidi" w:eastAsia="Times New Roman" w:hAnsiTheme="majorBidi" w:cstheme="majorBidi"/>
          <w:b/>
          <w:bCs/>
          <w:color w:val="000000" w:themeColor="text1"/>
          <w:sz w:val="46"/>
          <w:szCs w:val="46"/>
          <w:lang w:val="es-UY"/>
        </w:rPr>
        <w:t xml:space="preserve">Project </w:t>
      </w:r>
      <w:r w:rsidR="005E3955">
        <w:rPr>
          <w:rFonts w:asciiTheme="majorBidi" w:eastAsia="Times New Roman" w:hAnsiTheme="majorBidi" w:cstheme="majorBidi"/>
          <w:b/>
          <w:bCs/>
          <w:color w:val="000000" w:themeColor="text1"/>
          <w:sz w:val="46"/>
          <w:szCs w:val="46"/>
          <w:lang w:val="es-UY"/>
        </w:rPr>
        <w:t>T</w:t>
      </w:r>
      <w:r w:rsidR="005E3955" w:rsidRPr="005E3955">
        <w:rPr>
          <w:rFonts w:asciiTheme="majorBidi" w:eastAsia="Times New Roman" w:hAnsiTheme="majorBidi" w:cstheme="majorBidi"/>
          <w:b/>
          <w:bCs/>
          <w:color w:val="000000" w:themeColor="text1"/>
          <w:sz w:val="46"/>
          <w:szCs w:val="46"/>
          <w:lang w:val="es-UY"/>
        </w:rPr>
        <w:t>itle</w:t>
      </w:r>
      <w:r>
        <w:rPr>
          <w:rFonts w:asciiTheme="majorBidi" w:eastAsia="Times New Roman" w:hAnsiTheme="majorBidi" w:cstheme="majorBidi"/>
          <w:b/>
          <w:bCs/>
          <w:color w:val="000000" w:themeColor="text1"/>
          <w:sz w:val="46"/>
          <w:szCs w:val="46"/>
          <w:lang w:val="es-UY"/>
        </w:rPr>
        <w:t>&gt;</w:t>
      </w:r>
    </w:p>
    <w:p w14:paraId="08EEC4A0" w14:textId="77777777" w:rsidR="00021CD9" w:rsidRPr="0054177F" w:rsidRDefault="00021CD9" w:rsidP="0010528A">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p>
    <w:p w14:paraId="4AF9F588" w14:textId="56770551" w:rsidR="00852341" w:rsidRDefault="00920B08" w:rsidP="00852341">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1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4662E563" w14:textId="21376950"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2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4BE84D7F" w14:textId="02EACEC4"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3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3BD44F45" w14:textId="6C930283" w:rsidR="00F11C69" w:rsidRDefault="00920B08" w:rsidP="00F11C69">
      <w:pPr>
        <w:spacing w:after="0" w:line="48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&lt;</w:t>
      </w:r>
      <w:r w:rsidR="00F11C69">
        <w:rPr>
          <w:rFonts w:ascii="Times New Roman" w:eastAsia="Times New Roman" w:hAnsi="Times New Roman" w:cs="Times New Roman"/>
          <w:b/>
          <w:bCs/>
          <w:color w:val="000000" w:themeColor="text1"/>
          <w:sz w:val="32"/>
          <w:szCs w:val="32"/>
        </w:rPr>
        <w:t>Student 4 Id and name</w:t>
      </w:r>
      <w:r>
        <w:rPr>
          <w:rFonts w:ascii="Times New Roman" w:eastAsia="Times New Roman" w:hAnsi="Times New Roman" w:cs="Times New Roman"/>
          <w:b/>
          <w:bCs/>
          <w:color w:val="000000" w:themeColor="text1"/>
          <w:sz w:val="32"/>
          <w:szCs w:val="32"/>
        </w:rPr>
        <w:t>&gt;</w:t>
      </w:r>
      <w:r w:rsidR="00F11C69">
        <w:rPr>
          <w:rFonts w:ascii="Times New Roman" w:eastAsia="Times New Roman" w:hAnsi="Times New Roman" w:cs="Times New Roman"/>
          <w:b/>
          <w:bCs/>
          <w:color w:val="000000" w:themeColor="text1"/>
          <w:sz w:val="32"/>
          <w:szCs w:val="32"/>
        </w:rPr>
        <w:t xml:space="preserve"> </w:t>
      </w:r>
    </w:p>
    <w:p w14:paraId="684F792B" w14:textId="77777777" w:rsidR="00F11C69" w:rsidRDefault="00F11C69" w:rsidP="00F11C69">
      <w:pPr>
        <w:spacing w:after="0" w:line="480" w:lineRule="auto"/>
        <w:jc w:val="center"/>
        <w:rPr>
          <w:rFonts w:ascii="Times New Roman" w:eastAsia="Times New Roman" w:hAnsi="Times New Roman" w:cs="Times New Roman"/>
          <w:b/>
          <w:bCs/>
          <w:color w:val="000000" w:themeColor="text1"/>
          <w:sz w:val="32"/>
          <w:szCs w:val="32"/>
        </w:rPr>
      </w:pPr>
    </w:p>
    <w:p w14:paraId="001D9F51" w14:textId="77777777" w:rsidR="00F11C69" w:rsidRDefault="00F11C69" w:rsidP="00852341">
      <w:pPr>
        <w:spacing w:after="0" w:line="480" w:lineRule="auto"/>
        <w:jc w:val="center"/>
        <w:rPr>
          <w:rFonts w:ascii="Times New Roman" w:eastAsia="Times New Roman" w:hAnsi="Times New Roman" w:cs="Times New Roman"/>
          <w:b/>
          <w:bCs/>
          <w:color w:val="000000" w:themeColor="text1"/>
          <w:sz w:val="32"/>
          <w:szCs w:val="32"/>
        </w:rPr>
      </w:pPr>
    </w:p>
    <w:p w14:paraId="724D4037" w14:textId="77777777" w:rsidR="00021CD9" w:rsidRPr="0054177F" w:rsidRDefault="00021CD9" w:rsidP="00021CD9">
      <w:pPr>
        <w:spacing w:after="0" w:line="480" w:lineRule="auto"/>
        <w:rPr>
          <w:rFonts w:ascii="Century Gothic" w:eastAsia="Times New Roman" w:hAnsi="Century Gothic" w:cs="Times New Roman"/>
          <w:b/>
          <w:bCs/>
          <w:color w:val="000000" w:themeColor="text1"/>
          <w:sz w:val="24"/>
          <w:szCs w:val="24"/>
          <w:lang w:val="en-GB"/>
        </w:rPr>
      </w:pPr>
      <w:r w:rsidRPr="0054177F">
        <w:rPr>
          <w:rFonts w:ascii="Century Gothic" w:eastAsia="Times New Roman" w:hAnsi="Century Gothic" w:cs="Times New Roman"/>
          <w:b/>
          <w:bCs/>
          <w:color w:val="000000" w:themeColor="text1"/>
          <w:sz w:val="24"/>
          <w:szCs w:val="24"/>
          <w:lang w:val="en-GB"/>
        </w:rPr>
        <w:t>Under the Supervisors of:</w:t>
      </w:r>
    </w:p>
    <w:p w14:paraId="337D1B73" w14:textId="787C6903"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r w:rsidRPr="006E3EA7">
        <w:rPr>
          <w:rFonts w:asciiTheme="majorBidi" w:eastAsia="Times New Roman" w:hAnsiTheme="majorBidi" w:cstheme="majorBidi"/>
          <w:b/>
          <w:bCs/>
          <w:color w:val="000000" w:themeColor="text1"/>
          <w:sz w:val="28"/>
          <w:szCs w:val="28"/>
          <w:lang w:val="en-GB" w:bidi="ar-EG"/>
        </w:rPr>
        <w:t xml:space="preserve">Prof.  Dr. </w:t>
      </w:r>
      <w:r w:rsidR="006E3EA7" w:rsidRPr="006E3EA7">
        <w:rPr>
          <w:rFonts w:asciiTheme="majorBidi" w:hAnsiTheme="majorBidi" w:cstheme="majorBidi"/>
          <w:b/>
          <w:bCs/>
          <w:color w:val="000000" w:themeColor="text1"/>
          <w:sz w:val="28"/>
          <w:szCs w:val="28"/>
          <w:lang w:val="en-GB" w:bidi="ar-EG"/>
        </w:rPr>
        <w:t>-------------</w:t>
      </w:r>
    </w:p>
    <w:p w14:paraId="6192D794" w14:textId="0B9FDB5F" w:rsidR="00852341" w:rsidRPr="006E3EA7" w:rsidRDefault="00F11C69" w:rsidP="006E3EA7">
      <w:pPr>
        <w:spacing w:after="0" w:line="480" w:lineRule="auto"/>
        <w:ind w:firstLine="720"/>
        <w:rPr>
          <w:rFonts w:asciiTheme="majorBidi" w:hAnsiTheme="majorBidi" w:cstheme="majorBidi"/>
          <w:b/>
          <w:bCs/>
          <w:color w:val="000000" w:themeColor="text1"/>
          <w:sz w:val="28"/>
          <w:szCs w:val="28"/>
          <w:lang w:bidi="ar-EG"/>
        </w:rPr>
      </w:pPr>
      <w:r w:rsidRPr="006E3EA7">
        <w:rPr>
          <w:rFonts w:asciiTheme="majorBidi" w:hAnsiTheme="majorBidi" w:cstheme="majorBidi"/>
          <w:b/>
          <w:bCs/>
          <w:color w:val="000000" w:themeColor="text1"/>
          <w:sz w:val="28"/>
          <w:szCs w:val="28"/>
          <w:lang w:bidi="ar-EG"/>
        </w:rPr>
        <w:t xml:space="preserve">Dr. </w:t>
      </w:r>
      <w:r w:rsidR="006E3EA7">
        <w:rPr>
          <w:rFonts w:asciiTheme="majorBidi" w:hAnsiTheme="majorBidi" w:cstheme="majorBidi"/>
          <w:b/>
          <w:bCs/>
          <w:color w:val="000000" w:themeColor="text1"/>
          <w:sz w:val="28"/>
          <w:szCs w:val="28"/>
          <w:lang w:bidi="ar-EG"/>
        </w:rPr>
        <w:t xml:space="preserve"> </w:t>
      </w:r>
      <w:r w:rsidR="006E3EA7" w:rsidRPr="006E3EA7">
        <w:rPr>
          <w:rFonts w:asciiTheme="majorBidi" w:hAnsiTheme="majorBidi" w:cstheme="majorBidi"/>
          <w:b/>
          <w:bCs/>
          <w:color w:val="000000" w:themeColor="text1"/>
          <w:sz w:val="28"/>
          <w:szCs w:val="28"/>
          <w:lang w:bidi="ar-EG"/>
        </w:rPr>
        <w:t>-----------------</w:t>
      </w:r>
    </w:p>
    <w:p w14:paraId="18F8B9F5" w14:textId="523B8E47" w:rsidR="00861CFF" w:rsidRPr="006E3EA7" w:rsidRDefault="00F11C69" w:rsidP="006E3EA7">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p>
    <w:p w14:paraId="19029F68" w14:textId="0F21DEF3" w:rsidR="00861CFF" w:rsidRPr="0054177F" w:rsidRDefault="00861CFF" w:rsidP="00861CFF">
      <w:pPr>
        <w:spacing w:after="400" w:line="240" w:lineRule="auto"/>
        <w:ind w:left="720"/>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 xml:space="preserve">Department of Information Systems, Faculty of Computers and </w:t>
      </w:r>
      <w:r w:rsidR="001A0BCC" w:rsidRPr="0054177F">
        <w:rPr>
          <w:rFonts w:ascii="Century Gothic" w:eastAsia="Times New Roman" w:hAnsi="Century Gothic" w:cs="Tahoma"/>
          <w:i/>
          <w:iCs/>
          <w:color w:val="000000" w:themeColor="text1"/>
          <w:sz w:val="24"/>
          <w:szCs w:val="24"/>
          <w:lang w:val="en-GB" w:bidi="ar-EG"/>
        </w:rPr>
        <w:t>Artificial Intelligence</w:t>
      </w:r>
      <w:r w:rsidRPr="0054177F">
        <w:rPr>
          <w:rFonts w:ascii="Century Gothic" w:eastAsia="Times New Roman" w:hAnsi="Century Gothic" w:cs="Tahoma"/>
          <w:i/>
          <w:iCs/>
          <w:color w:val="000000" w:themeColor="text1"/>
          <w:sz w:val="24"/>
          <w:szCs w:val="24"/>
          <w:lang w:val="en-GB" w:bidi="ar-EG"/>
        </w:rPr>
        <w:t>, Cairo University, Egypt</w:t>
      </w:r>
    </w:p>
    <w:p w14:paraId="6AA7CCC2" w14:textId="77777777" w:rsidR="001417E0" w:rsidRPr="0054177F" w:rsidRDefault="001417E0" w:rsidP="006222DF">
      <w:pPr>
        <w:pStyle w:val="IndBodyText"/>
        <w:jc w:val="center"/>
        <w:rPr>
          <w:color w:val="000000" w:themeColor="text1"/>
        </w:rPr>
      </w:pPr>
    </w:p>
    <w:p w14:paraId="14AA237D" w14:textId="11D8EABC" w:rsidR="001F25A8" w:rsidRPr="00F11C69" w:rsidRDefault="00021CD9" w:rsidP="006222DF">
      <w:pPr>
        <w:pStyle w:val="IndBodyText"/>
        <w:jc w:val="center"/>
        <w:rPr>
          <w:color w:val="000000" w:themeColor="text1"/>
          <w:lang w:val="en-US"/>
        </w:rPr>
        <w:sectPr w:rsidR="001F25A8" w:rsidRPr="00F11C69" w:rsidSect="00864505">
          <w:headerReference w:type="default" r:id="rId13"/>
          <w:footerReference w:type="default" r:id="rId14"/>
          <w:pgSz w:w="11907" w:h="16839" w:code="9"/>
          <w:pgMar w:top="1411" w:right="1411" w:bottom="1699" w:left="1699" w:header="720" w:footer="720" w:gutter="0"/>
          <w:cols w:space="720"/>
          <w:titlePg/>
          <w:docGrid w:linePitch="360"/>
        </w:sectPr>
      </w:pPr>
      <w:r w:rsidRPr="0054177F">
        <w:rPr>
          <w:color w:val="000000" w:themeColor="text1"/>
        </w:rPr>
        <w:t>20</w:t>
      </w:r>
      <w:r w:rsidR="00861CFF" w:rsidRPr="0054177F">
        <w:rPr>
          <w:color w:val="000000" w:themeColor="text1"/>
        </w:rPr>
        <w:t>2</w:t>
      </w:r>
      <w:r w:rsidR="00F11C69">
        <w:rPr>
          <w:color w:val="000000" w:themeColor="text1"/>
          <w:lang w:val="en-US"/>
        </w:rPr>
        <w:t>3</w:t>
      </w: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510BEB84" w14:textId="77777777" w:rsidR="000D28B3" w:rsidRPr="008A6DAE" w:rsidRDefault="000D28B3" w:rsidP="000D28B3">
      <w:pPr>
        <w:pStyle w:val="BodyText0"/>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065573E" w14:textId="6E55AC09" w:rsidR="00861CFF" w:rsidRPr="0054177F" w:rsidRDefault="00861CFF" w:rsidP="00861CFF">
      <w:pPr>
        <w:pStyle w:val="BodyText0"/>
        <w:rPr>
          <w:color w:val="000000" w:themeColor="text1"/>
          <w:rtl/>
          <w:lang w:val="en-US"/>
        </w:rPr>
      </w:pPr>
    </w:p>
    <w:p w14:paraId="0AD0C6B6" w14:textId="77777777" w:rsidR="00861CFF" w:rsidRPr="0054177F" w:rsidRDefault="00861CFF" w:rsidP="00861CFF">
      <w:pPr>
        <w:pStyle w:val="BodyText0"/>
        <w:rPr>
          <w:color w:val="000000" w:themeColor="text1"/>
        </w:rPr>
      </w:pP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24D81D7B" w14:textId="4F6BDE81" w:rsidR="00A52954" w:rsidRPr="00B1187A" w:rsidRDefault="00E14CD1" w:rsidP="00E14CD1">
      <w:pPr>
        <w:pStyle w:val="IndBodyText"/>
      </w:pPr>
      <w:r>
        <w:tab/>
      </w:r>
      <w:r>
        <w:tab/>
      </w:r>
      <w:r>
        <w:tab/>
      </w:r>
      <w:r w:rsidR="00A52954" w:rsidRPr="00B1187A">
        <w:t>An abstract is a one-paragraph summary of a research project</w:t>
      </w:r>
      <w:r w:rsidR="004D6508">
        <w:t xml:space="preserve"> (350 word max)</w:t>
      </w:r>
      <w:r w:rsidR="00A52954" w:rsidRPr="00B1187A">
        <w:t xml:space="preserve">. </w:t>
      </w:r>
      <w:r w:rsidR="00B1187A" w:rsidRPr="00B1187A">
        <w:t>T</w:t>
      </w:r>
      <w:r w:rsidR="00A52954" w:rsidRPr="00B1187A">
        <w:t xml:space="preserve">he abstract allows readers to quickly grasp the purpose and major ideas of a </w:t>
      </w:r>
      <w:r w:rsidR="00B1187A" w:rsidRPr="00B1187A">
        <w:t>the project.</w:t>
      </w:r>
    </w:p>
    <w:p w14:paraId="00855BA6" w14:textId="77777777" w:rsidR="00B1187A" w:rsidRPr="00B1187A" w:rsidRDefault="00B1187A" w:rsidP="00E14CD1">
      <w:pPr>
        <w:pStyle w:val="IndBodyText"/>
        <w:rPr>
          <w:rFonts w:eastAsia="Times New Roman"/>
        </w:rPr>
      </w:pPr>
      <w:r w:rsidRPr="00B1187A">
        <w:rPr>
          <w:rFonts w:eastAsia="Times New Roman"/>
        </w:rPr>
        <w:t>Think of your abstract as a condensed version of your whole project. By reading it, the reader should understand the nature of your research question.</w:t>
      </w:r>
    </w:p>
    <w:p w14:paraId="17199692" w14:textId="163F42A4" w:rsidR="00B1187A" w:rsidRPr="00B1187A" w:rsidRDefault="00B1187A" w:rsidP="00E14CD1">
      <w:pPr>
        <w:pStyle w:val="IndBodyText"/>
        <w:rPr>
          <w:rFonts w:eastAsia="Times New Roman"/>
        </w:rPr>
      </w:pPr>
      <w:r w:rsidRPr="00B1187A">
        <w:rPr>
          <w:rFonts w:eastAsia="Times New Roman"/>
        </w:rPr>
        <w:t>It should include the following information:</w:t>
      </w:r>
    </w:p>
    <w:p w14:paraId="4BB21969" w14:textId="77777777" w:rsidR="00B1187A" w:rsidRPr="00B1187A" w:rsidRDefault="00B1187A" w:rsidP="00E14CD1">
      <w:pPr>
        <w:pStyle w:val="IndBodyText"/>
        <w:rPr>
          <w:rFonts w:eastAsia="Times New Roman"/>
        </w:rPr>
      </w:pPr>
      <w:r w:rsidRPr="00B1187A">
        <w:rPr>
          <w:rFonts w:eastAsia="Times New Roman"/>
        </w:rPr>
        <w:t>The purpose of the project identifying the area of study to which it belongs.</w:t>
      </w:r>
    </w:p>
    <w:p w14:paraId="0A85A33B" w14:textId="5F8A6A54" w:rsidR="00B1187A" w:rsidRPr="00B1187A" w:rsidRDefault="00B1187A" w:rsidP="00E14CD1">
      <w:pPr>
        <w:pStyle w:val="IndBodyText"/>
        <w:rPr>
          <w:rFonts w:eastAsia="Times New Roman"/>
        </w:rPr>
      </w:pPr>
      <w:r w:rsidRPr="00B1187A">
        <w:rPr>
          <w:rFonts w:eastAsia="Times New Roman"/>
        </w:rPr>
        <w:t>The problem that motivates the project.</w:t>
      </w:r>
    </w:p>
    <w:p w14:paraId="43D3D491" w14:textId="4477AD06" w:rsidR="00B1187A" w:rsidRPr="00B1187A" w:rsidRDefault="00B1187A" w:rsidP="00E14CD1">
      <w:pPr>
        <w:pStyle w:val="IndBodyText"/>
        <w:rPr>
          <w:rFonts w:eastAsia="Times New Roman"/>
        </w:rPr>
      </w:pPr>
      <w:r w:rsidRPr="00B1187A">
        <w:rPr>
          <w:rFonts w:eastAsia="Times New Roman"/>
        </w:rPr>
        <w:t>The methods used to address this problem.</w:t>
      </w:r>
    </w:p>
    <w:p w14:paraId="308E991E" w14:textId="736BAD44" w:rsidR="00B1187A" w:rsidRPr="00B1187A" w:rsidRDefault="00B1187A" w:rsidP="00E14CD1">
      <w:pPr>
        <w:pStyle w:val="IndBodyText"/>
        <w:rPr>
          <w:rFonts w:eastAsia="Times New Roman"/>
        </w:rPr>
      </w:pPr>
      <w:r w:rsidRPr="00B1187A">
        <w:rPr>
          <w:rFonts w:eastAsia="Times New Roman"/>
        </w:rPr>
        <w:t>The implemented software features and conclusions reached.</w:t>
      </w:r>
    </w:p>
    <w:p w14:paraId="6994D097" w14:textId="63D0FD13" w:rsidR="00B1187A" w:rsidRPr="00B1187A" w:rsidRDefault="00B1187A" w:rsidP="00E14CD1">
      <w:pPr>
        <w:pStyle w:val="IndBodyText"/>
        <w:rPr>
          <w:rFonts w:eastAsia="Times New Roman"/>
        </w:rPr>
      </w:pPr>
      <w:r w:rsidRPr="00B1187A">
        <w:rPr>
          <w:rFonts w:eastAsia="Times New Roman"/>
        </w:rPr>
        <w:t>The significance of the research project. Why are the results useful?</w:t>
      </w:r>
    </w:p>
    <w:p w14:paraId="0D130FA5" w14:textId="40ABA84D" w:rsidR="00B1187A" w:rsidRPr="00B1187A" w:rsidRDefault="00B1187A" w:rsidP="00E14CD1">
      <w:pPr>
        <w:pStyle w:val="IndBodyText"/>
        <w:rPr>
          <w:rFonts w:eastAsia="Times New Roman"/>
        </w:rPr>
      </w:pPr>
      <w:r w:rsidRPr="00B1187A">
        <w:rPr>
          <w:rFonts w:eastAsia="Times New Roman"/>
        </w:rPr>
        <w:t>Whatever kind of work you are doing, your abstract should provide the reader with answers to the following questions: What are you asking? Why is it important? How will you solve it? What are those conclusions? What do they mean?</w:t>
      </w:r>
    </w:p>
    <w:p w14:paraId="1F8DAAF5" w14:textId="77777777" w:rsidR="00B1187A" w:rsidRDefault="00B1187A" w:rsidP="00B1187A">
      <w:pPr>
        <w:pStyle w:val="NormalWeb"/>
        <w:shd w:val="clear" w:color="auto" w:fill="FFFFFF"/>
        <w:spacing w:before="0" w:beforeAutospacing="0"/>
        <w:rPr>
          <w:rFonts w:ascii="Segoe UI" w:hAnsi="Segoe UI" w:cs="Segoe UI"/>
          <w:color w:val="000000"/>
          <w:sz w:val="28"/>
          <w:szCs w:val="28"/>
        </w:rPr>
      </w:pPr>
    </w:p>
    <w:p w14:paraId="4D7166C9" w14:textId="4256B155" w:rsidR="00A52954" w:rsidRPr="00A52954" w:rsidRDefault="00A52954" w:rsidP="00A52954">
      <w:pPr>
        <w:pStyle w:val="IndBodyText"/>
        <w:rPr>
          <w:color w:val="000000" w:themeColor="text1"/>
          <w:lang w:val="en-US"/>
        </w:rPr>
      </w:pPr>
    </w:p>
    <w:p w14:paraId="65E42F63" w14:textId="0E0D517D" w:rsidR="00436407" w:rsidRPr="0054177F" w:rsidRDefault="00436407" w:rsidP="003F39CF">
      <w:pPr>
        <w:pStyle w:val="IndBodyText"/>
        <w:rPr>
          <w:color w:val="000000" w:themeColor="text1"/>
        </w:rPr>
      </w:pPr>
    </w:p>
    <w:bookmarkEnd w:id="3"/>
    <w:p w14:paraId="7DFADE60" w14:textId="77777777"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29E67EC1" w14:textId="5677F023" w:rsidR="00E07CC7" w:rsidRDefault="008E2532">
      <w:pPr>
        <w:pStyle w:val="TOC1"/>
        <w:rPr>
          <w:rFonts w:asciiTheme="minorHAnsi" w:eastAsiaTheme="minorEastAsia" w:hAnsiTheme="minorHAnsi" w:cstheme="minorBidi"/>
          <w:b w:val="0"/>
          <w:bCs w:val="0"/>
          <w:caps w:val="0"/>
          <w:noProof/>
          <w:sz w:val="22"/>
          <w:szCs w:val="22"/>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18576604" w:history="1">
        <w:r w:rsidR="00E07CC7" w:rsidRPr="002B3E14">
          <w:rPr>
            <w:rStyle w:val="Hyperlink"/>
            <w:noProof/>
          </w:rPr>
          <w:t>Chapter 1</w:t>
        </w:r>
        <w:r w:rsidR="00E07CC7">
          <w:rPr>
            <w:rFonts w:asciiTheme="minorHAnsi" w:eastAsiaTheme="minorEastAsia" w:hAnsiTheme="minorHAnsi" w:cstheme="minorBidi"/>
            <w:b w:val="0"/>
            <w:bCs w:val="0"/>
            <w:caps w:val="0"/>
            <w:noProof/>
            <w:sz w:val="22"/>
            <w:szCs w:val="22"/>
          </w:rPr>
          <w:tab/>
        </w:r>
        <w:r w:rsidR="00E07CC7" w:rsidRPr="002B3E14">
          <w:rPr>
            <w:rStyle w:val="Hyperlink"/>
            <w:noProof/>
          </w:rPr>
          <w:t>Introduction</w:t>
        </w:r>
        <w:r w:rsidR="00E07CC7">
          <w:rPr>
            <w:noProof/>
            <w:webHidden/>
          </w:rPr>
          <w:tab/>
        </w:r>
        <w:r w:rsidR="00E07CC7">
          <w:rPr>
            <w:noProof/>
            <w:webHidden/>
          </w:rPr>
          <w:fldChar w:fldCharType="begin"/>
        </w:r>
        <w:r w:rsidR="00E07CC7">
          <w:rPr>
            <w:noProof/>
            <w:webHidden/>
          </w:rPr>
          <w:instrText xml:space="preserve"> PAGEREF _Toc118576604 \h </w:instrText>
        </w:r>
        <w:r w:rsidR="00E07CC7">
          <w:rPr>
            <w:noProof/>
            <w:webHidden/>
          </w:rPr>
        </w:r>
        <w:r w:rsidR="00E07CC7">
          <w:rPr>
            <w:noProof/>
            <w:webHidden/>
          </w:rPr>
          <w:fldChar w:fldCharType="separate"/>
        </w:r>
        <w:r w:rsidR="00E07CC7">
          <w:rPr>
            <w:noProof/>
            <w:webHidden/>
          </w:rPr>
          <w:t>1</w:t>
        </w:r>
        <w:r w:rsidR="00E07CC7">
          <w:rPr>
            <w:noProof/>
            <w:webHidden/>
          </w:rPr>
          <w:fldChar w:fldCharType="end"/>
        </w:r>
      </w:hyperlink>
    </w:p>
    <w:p w14:paraId="0A996A3D" w14:textId="0026069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5" w:history="1">
        <w:r w:rsidRPr="002B3E14">
          <w:rPr>
            <w:rStyle w:val="Hyperlink"/>
            <w:noProof/>
          </w:rPr>
          <w:t>1.1</w:t>
        </w:r>
        <w:r>
          <w:rPr>
            <w:rFonts w:asciiTheme="minorHAnsi" w:eastAsiaTheme="minorEastAsia" w:hAnsiTheme="minorHAnsi" w:cstheme="minorBidi"/>
            <w:noProof/>
          </w:rPr>
          <w:tab/>
        </w:r>
        <w:r w:rsidRPr="002B3E14">
          <w:rPr>
            <w:rStyle w:val="Hyperlink"/>
            <w:noProof/>
          </w:rPr>
          <w:t>Background and Motivation</w:t>
        </w:r>
        <w:r>
          <w:rPr>
            <w:noProof/>
            <w:webHidden/>
          </w:rPr>
          <w:tab/>
        </w:r>
        <w:r>
          <w:rPr>
            <w:noProof/>
            <w:webHidden/>
          </w:rPr>
          <w:fldChar w:fldCharType="begin"/>
        </w:r>
        <w:r>
          <w:rPr>
            <w:noProof/>
            <w:webHidden/>
          </w:rPr>
          <w:instrText xml:space="preserve"> PAGEREF _Toc118576605 \h </w:instrText>
        </w:r>
        <w:r>
          <w:rPr>
            <w:noProof/>
            <w:webHidden/>
          </w:rPr>
        </w:r>
        <w:r>
          <w:rPr>
            <w:noProof/>
            <w:webHidden/>
          </w:rPr>
          <w:fldChar w:fldCharType="separate"/>
        </w:r>
        <w:r>
          <w:rPr>
            <w:noProof/>
            <w:webHidden/>
          </w:rPr>
          <w:t>1</w:t>
        </w:r>
        <w:r>
          <w:rPr>
            <w:noProof/>
            <w:webHidden/>
          </w:rPr>
          <w:fldChar w:fldCharType="end"/>
        </w:r>
      </w:hyperlink>
    </w:p>
    <w:p w14:paraId="3A8D5B82" w14:textId="5DA23154"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6" w:history="1">
        <w:r w:rsidRPr="002B3E14">
          <w:rPr>
            <w:rStyle w:val="Hyperlink"/>
            <w:noProof/>
          </w:rPr>
          <w:t>1.2</w:t>
        </w:r>
        <w:r>
          <w:rPr>
            <w:rFonts w:asciiTheme="minorHAnsi" w:eastAsiaTheme="minorEastAsia" w:hAnsiTheme="minorHAnsi" w:cstheme="minorBidi"/>
            <w:noProof/>
          </w:rPr>
          <w:tab/>
        </w:r>
        <w:r w:rsidRPr="002B3E14">
          <w:rPr>
            <w:rStyle w:val="Hyperlink"/>
            <w:noProof/>
          </w:rPr>
          <w:t>Problem Statement</w:t>
        </w:r>
        <w:r>
          <w:rPr>
            <w:noProof/>
            <w:webHidden/>
          </w:rPr>
          <w:tab/>
        </w:r>
        <w:r>
          <w:rPr>
            <w:noProof/>
            <w:webHidden/>
          </w:rPr>
          <w:fldChar w:fldCharType="begin"/>
        </w:r>
        <w:r>
          <w:rPr>
            <w:noProof/>
            <w:webHidden/>
          </w:rPr>
          <w:instrText xml:space="preserve"> PAGEREF _Toc118576606 \h </w:instrText>
        </w:r>
        <w:r>
          <w:rPr>
            <w:noProof/>
            <w:webHidden/>
          </w:rPr>
        </w:r>
        <w:r>
          <w:rPr>
            <w:noProof/>
            <w:webHidden/>
          </w:rPr>
          <w:fldChar w:fldCharType="separate"/>
        </w:r>
        <w:r>
          <w:rPr>
            <w:noProof/>
            <w:webHidden/>
          </w:rPr>
          <w:t>1</w:t>
        </w:r>
        <w:r>
          <w:rPr>
            <w:noProof/>
            <w:webHidden/>
          </w:rPr>
          <w:fldChar w:fldCharType="end"/>
        </w:r>
      </w:hyperlink>
    </w:p>
    <w:p w14:paraId="5BFC70A7" w14:textId="0429D34F"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7" w:history="1">
        <w:r w:rsidRPr="002B3E14">
          <w:rPr>
            <w:rStyle w:val="Hyperlink"/>
            <w:noProof/>
          </w:rPr>
          <w:t>1.3</w:t>
        </w:r>
        <w:r>
          <w:rPr>
            <w:rFonts w:asciiTheme="minorHAnsi" w:eastAsiaTheme="minorEastAsia" w:hAnsiTheme="minorHAnsi" w:cstheme="minorBidi"/>
            <w:noProof/>
          </w:rPr>
          <w:tab/>
        </w:r>
        <w:r w:rsidRPr="002B3E14">
          <w:rPr>
            <w:rStyle w:val="Hyperlink"/>
            <w:noProof/>
          </w:rPr>
          <w:t>Objectives</w:t>
        </w:r>
        <w:r>
          <w:rPr>
            <w:noProof/>
            <w:webHidden/>
          </w:rPr>
          <w:tab/>
        </w:r>
        <w:r>
          <w:rPr>
            <w:noProof/>
            <w:webHidden/>
          </w:rPr>
          <w:fldChar w:fldCharType="begin"/>
        </w:r>
        <w:r>
          <w:rPr>
            <w:noProof/>
            <w:webHidden/>
          </w:rPr>
          <w:instrText xml:space="preserve"> PAGEREF _Toc118576607 \h </w:instrText>
        </w:r>
        <w:r>
          <w:rPr>
            <w:noProof/>
            <w:webHidden/>
          </w:rPr>
        </w:r>
        <w:r>
          <w:rPr>
            <w:noProof/>
            <w:webHidden/>
          </w:rPr>
          <w:fldChar w:fldCharType="separate"/>
        </w:r>
        <w:r>
          <w:rPr>
            <w:noProof/>
            <w:webHidden/>
          </w:rPr>
          <w:t>1</w:t>
        </w:r>
        <w:r>
          <w:rPr>
            <w:noProof/>
            <w:webHidden/>
          </w:rPr>
          <w:fldChar w:fldCharType="end"/>
        </w:r>
      </w:hyperlink>
    </w:p>
    <w:p w14:paraId="7E7A9C1E" w14:textId="658F83F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8" w:history="1">
        <w:r w:rsidRPr="002B3E14">
          <w:rPr>
            <w:rStyle w:val="Hyperlink"/>
            <w:noProof/>
          </w:rPr>
          <w:t>1.4</w:t>
        </w:r>
        <w:r>
          <w:rPr>
            <w:rFonts w:asciiTheme="minorHAnsi" w:eastAsiaTheme="minorEastAsia" w:hAnsiTheme="minorHAnsi" w:cstheme="minorBidi"/>
            <w:noProof/>
          </w:rPr>
          <w:tab/>
        </w:r>
        <w:r w:rsidRPr="002B3E14">
          <w:rPr>
            <w:rStyle w:val="Hyperlink"/>
            <w:noProof/>
          </w:rPr>
          <w:t>Project Scope and Limitations</w:t>
        </w:r>
        <w:r>
          <w:rPr>
            <w:noProof/>
            <w:webHidden/>
          </w:rPr>
          <w:tab/>
        </w:r>
        <w:r>
          <w:rPr>
            <w:noProof/>
            <w:webHidden/>
          </w:rPr>
          <w:fldChar w:fldCharType="begin"/>
        </w:r>
        <w:r>
          <w:rPr>
            <w:noProof/>
            <w:webHidden/>
          </w:rPr>
          <w:instrText xml:space="preserve"> PAGEREF _Toc118576608 \h </w:instrText>
        </w:r>
        <w:r>
          <w:rPr>
            <w:noProof/>
            <w:webHidden/>
          </w:rPr>
        </w:r>
        <w:r>
          <w:rPr>
            <w:noProof/>
            <w:webHidden/>
          </w:rPr>
          <w:fldChar w:fldCharType="separate"/>
        </w:r>
        <w:r>
          <w:rPr>
            <w:noProof/>
            <w:webHidden/>
          </w:rPr>
          <w:t>1</w:t>
        </w:r>
        <w:r>
          <w:rPr>
            <w:noProof/>
            <w:webHidden/>
          </w:rPr>
          <w:fldChar w:fldCharType="end"/>
        </w:r>
      </w:hyperlink>
    </w:p>
    <w:p w14:paraId="40C428DA" w14:textId="225B399A"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9" w:history="1">
        <w:r w:rsidRPr="002B3E14">
          <w:rPr>
            <w:rStyle w:val="Hyperlink"/>
            <w:noProof/>
          </w:rPr>
          <w:t>1.5</w:t>
        </w:r>
        <w:r>
          <w:rPr>
            <w:rFonts w:asciiTheme="minorHAnsi" w:eastAsiaTheme="minorEastAsia" w:hAnsiTheme="minorHAnsi" w:cstheme="minorBidi"/>
            <w:noProof/>
          </w:rPr>
          <w:tab/>
        </w:r>
        <w:r w:rsidRPr="002B3E14">
          <w:rPr>
            <w:rStyle w:val="Hyperlink"/>
            <w:noProof/>
          </w:rPr>
          <w:t>Project Methodology</w:t>
        </w:r>
        <w:r>
          <w:rPr>
            <w:noProof/>
            <w:webHidden/>
          </w:rPr>
          <w:tab/>
        </w:r>
        <w:r>
          <w:rPr>
            <w:noProof/>
            <w:webHidden/>
          </w:rPr>
          <w:fldChar w:fldCharType="begin"/>
        </w:r>
        <w:r>
          <w:rPr>
            <w:noProof/>
            <w:webHidden/>
          </w:rPr>
          <w:instrText xml:space="preserve"> PAGEREF _Toc118576609 \h </w:instrText>
        </w:r>
        <w:r>
          <w:rPr>
            <w:noProof/>
            <w:webHidden/>
          </w:rPr>
        </w:r>
        <w:r>
          <w:rPr>
            <w:noProof/>
            <w:webHidden/>
          </w:rPr>
          <w:fldChar w:fldCharType="separate"/>
        </w:r>
        <w:r>
          <w:rPr>
            <w:noProof/>
            <w:webHidden/>
          </w:rPr>
          <w:t>2</w:t>
        </w:r>
        <w:r>
          <w:rPr>
            <w:noProof/>
            <w:webHidden/>
          </w:rPr>
          <w:fldChar w:fldCharType="end"/>
        </w:r>
      </w:hyperlink>
    </w:p>
    <w:p w14:paraId="40601A12" w14:textId="0D009A36"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0" w:history="1">
        <w:r w:rsidRPr="002B3E14">
          <w:rPr>
            <w:rStyle w:val="Hyperlink"/>
            <w:noProof/>
          </w:rPr>
          <w:t>1.6</w:t>
        </w:r>
        <w:r>
          <w:rPr>
            <w:rFonts w:asciiTheme="minorHAnsi" w:eastAsiaTheme="minorEastAsia" w:hAnsiTheme="minorHAnsi" w:cstheme="minorBidi"/>
            <w:noProof/>
          </w:rPr>
          <w:tab/>
        </w:r>
        <w:r w:rsidRPr="002B3E14">
          <w:rPr>
            <w:rStyle w:val="Hyperlink"/>
            <w:noProof/>
          </w:rPr>
          <w:t>Project Report Outline</w:t>
        </w:r>
        <w:r>
          <w:rPr>
            <w:noProof/>
            <w:webHidden/>
          </w:rPr>
          <w:tab/>
        </w:r>
        <w:r>
          <w:rPr>
            <w:noProof/>
            <w:webHidden/>
          </w:rPr>
          <w:fldChar w:fldCharType="begin"/>
        </w:r>
        <w:r>
          <w:rPr>
            <w:noProof/>
            <w:webHidden/>
          </w:rPr>
          <w:instrText xml:space="preserve"> PAGEREF _Toc118576610 \h </w:instrText>
        </w:r>
        <w:r>
          <w:rPr>
            <w:noProof/>
            <w:webHidden/>
          </w:rPr>
        </w:r>
        <w:r>
          <w:rPr>
            <w:noProof/>
            <w:webHidden/>
          </w:rPr>
          <w:fldChar w:fldCharType="separate"/>
        </w:r>
        <w:r>
          <w:rPr>
            <w:noProof/>
            <w:webHidden/>
          </w:rPr>
          <w:t>3</w:t>
        </w:r>
        <w:r>
          <w:rPr>
            <w:noProof/>
            <w:webHidden/>
          </w:rPr>
          <w:fldChar w:fldCharType="end"/>
        </w:r>
      </w:hyperlink>
    </w:p>
    <w:p w14:paraId="41D50D70" w14:textId="28A9FA6A" w:rsidR="00E07CC7" w:rsidRDefault="00E07CC7">
      <w:pPr>
        <w:pStyle w:val="TOC1"/>
        <w:rPr>
          <w:rFonts w:asciiTheme="minorHAnsi" w:eastAsiaTheme="minorEastAsia" w:hAnsiTheme="minorHAnsi" w:cstheme="minorBidi"/>
          <w:b w:val="0"/>
          <w:bCs w:val="0"/>
          <w:caps w:val="0"/>
          <w:noProof/>
          <w:sz w:val="22"/>
          <w:szCs w:val="22"/>
        </w:rPr>
      </w:pPr>
      <w:hyperlink w:anchor="_Toc118576611" w:history="1">
        <w:r w:rsidRPr="002B3E14">
          <w:rPr>
            <w:rStyle w:val="Hyperlink"/>
            <w:noProof/>
          </w:rPr>
          <w:t>Chapter 2</w:t>
        </w:r>
        <w:r>
          <w:rPr>
            <w:rFonts w:asciiTheme="minorHAnsi" w:eastAsiaTheme="minorEastAsia" w:hAnsiTheme="minorHAnsi" w:cstheme="minorBidi"/>
            <w:b w:val="0"/>
            <w:bCs w:val="0"/>
            <w:caps w:val="0"/>
            <w:noProof/>
            <w:sz w:val="22"/>
            <w:szCs w:val="22"/>
          </w:rPr>
          <w:tab/>
        </w:r>
        <w:r w:rsidRPr="002B3E14">
          <w:rPr>
            <w:rStyle w:val="Hyperlink"/>
            <w:noProof/>
          </w:rPr>
          <w:t>Market and Literature Survey</w:t>
        </w:r>
        <w:r>
          <w:rPr>
            <w:noProof/>
            <w:webHidden/>
          </w:rPr>
          <w:tab/>
        </w:r>
        <w:r>
          <w:rPr>
            <w:noProof/>
            <w:webHidden/>
          </w:rPr>
          <w:fldChar w:fldCharType="begin"/>
        </w:r>
        <w:r>
          <w:rPr>
            <w:noProof/>
            <w:webHidden/>
          </w:rPr>
          <w:instrText xml:space="preserve"> PAGEREF _Toc118576611 \h </w:instrText>
        </w:r>
        <w:r>
          <w:rPr>
            <w:noProof/>
            <w:webHidden/>
          </w:rPr>
        </w:r>
        <w:r>
          <w:rPr>
            <w:noProof/>
            <w:webHidden/>
          </w:rPr>
          <w:fldChar w:fldCharType="separate"/>
        </w:r>
        <w:r>
          <w:rPr>
            <w:noProof/>
            <w:webHidden/>
          </w:rPr>
          <w:t>4</w:t>
        </w:r>
        <w:r>
          <w:rPr>
            <w:noProof/>
            <w:webHidden/>
          </w:rPr>
          <w:fldChar w:fldCharType="end"/>
        </w:r>
      </w:hyperlink>
    </w:p>
    <w:p w14:paraId="257166EB" w14:textId="2FA13C9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2" w:history="1">
        <w:r w:rsidRPr="002B3E14">
          <w:rPr>
            <w:rStyle w:val="Hyperlink"/>
            <w:noProof/>
          </w:rPr>
          <w:t>2.1</w:t>
        </w:r>
        <w:r>
          <w:rPr>
            <w:rFonts w:asciiTheme="minorHAnsi" w:eastAsiaTheme="minorEastAsia" w:hAnsiTheme="minorHAnsi" w:cstheme="minorBidi"/>
            <w:noProof/>
          </w:rPr>
          <w:tab/>
        </w:r>
        <w:r w:rsidRPr="002B3E14">
          <w:rPr>
            <w:rStyle w:val="Hyperlink"/>
            <w:noProof/>
          </w:rPr>
          <w:t>Section 2.1</w:t>
        </w:r>
        <w:r>
          <w:rPr>
            <w:noProof/>
            <w:webHidden/>
          </w:rPr>
          <w:tab/>
        </w:r>
        <w:r>
          <w:rPr>
            <w:noProof/>
            <w:webHidden/>
          </w:rPr>
          <w:fldChar w:fldCharType="begin"/>
        </w:r>
        <w:r>
          <w:rPr>
            <w:noProof/>
            <w:webHidden/>
          </w:rPr>
          <w:instrText xml:space="preserve"> PAGEREF _Toc118576612 \h </w:instrText>
        </w:r>
        <w:r>
          <w:rPr>
            <w:noProof/>
            <w:webHidden/>
          </w:rPr>
        </w:r>
        <w:r>
          <w:rPr>
            <w:noProof/>
            <w:webHidden/>
          </w:rPr>
          <w:fldChar w:fldCharType="separate"/>
        </w:r>
        <w:r>
          <w:rPr>
            <w:noProof/>
            <w:webHidden/>
          </w:rPr>
          <w:t>4</w:t>
        </w:r>
        <w:r>
          <w:rPr>
            <w:noProof/>
            <w:webHidden/>
          </w:rPr>
          <w:fldChar w:fldCharType="end"/>
        </w:r>
      </w:hyperlink>
    </w:p>
    <w:p w14:paraId="0A860810" w14:textId="0B8EDD98"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3" w:history="1">
        <w:r w:rsidRPr="002B3E14">
          <w:rPr>
            <w:rStyle w:val="Hyperlink"/>
            <w:noProof/>
          </w:rPr>
          <w:t>2.2</w:t>
        </w:r>
        <w:r>
          <w:rPr>
            <w:rFonts w:asciiTheme="minorHAnsi" w:eastAsiaTheme="minorEastAsia" w:hAnsiTheme="minorHAnsi" w:cstheme="minorBidi"/>
            <w:noProof/>
          </w:rPr>
          <w:tab/>
        </w:r>
        <w:r w:rsidRPr="002B3E14">
          <w:rPr>
            <w:rStyle w:val="Hyperlink"/>
            <w:noProof/>
          </w:rPr>
          <w:t>Section 2.2</w:t>
        </w:r>
        <w:r>
          <w:rPr>
            <w:noProof/>
            <w:webHidden/>
          </w:rPr>
          <w:tab/>
        </w:r>
        <w:r>
          <w:rPr>
            <w:noProof/>
            <w:webHidden/>
          </w:rPr>
          <w:fldChar w:fldCharType="begin"/>
        </w:r>
        <w:r>
          <w:rPr>
            <w:noProof/>
            <w:webHidden/>
          </w:rPr>
          <w:instrText xml:space="preserve"> PAGEREF _Toc118576613 \h </w:instrText>
        </w:r>
        <w:r>
          <w:rPr>
            <w:noProof/>
            <w:webHidden/>
          </w:rPr>
        </w:r>
        <w:r>
          <w:rPr>
            <w:noProof/>
            <w:webHidden/>
          </w:rPr>
          <w:fldChar w:fldCharType="separate"/>
        </w:r>
        <w:r>
          <w:rPr>
            <w:noProof/>
            <w:webHidden/>
          </w:rPr>
          <w:t>4</w:t>
        </w:r>
        <w:r>
          <w:rPr>
            <w:noProof/>
            <w:webHidden/>
          </w:rPr>
          <w:fldChar w:fldCharType="end"/>
        </w:r>
      </w:hyperlink>
    </w:p>
    <w:p w14:paraId="52EFF440" w14:textId="0A22D20D" w:rsidR="00E07CC7" w:rsidRDefault="00E07CC7">
      <w:pPr>
        <w:pStyle w:val="TOC3"/>
        <w:tabs>
          <w:tab w:val="left" w:pos="1320"/>
          <w:tab w:val="right" w:leader="dot" w:pos="8787"/>
        </w:tabs>
        <w:rPr>
          <w:rFonts w:asciiTheme="minorHAnsi" w:eastAsiaTheme="minorEastAsia" w:hAnsiTheme="minorHAnsi" w:cstheme="minorBidi"/>
          <w:noProof/>
        </w:rPr>
      </w:pPr>
      <w:hyperlink w:anchor="_Toc118576614" w:history="1">
        <w:r w:rsidRPr="002B3E14">
          <w:rPr>
            <w:rStyle w:val="Hyperlink"/>
            <w:noProof/>
          </w:rPr>
          <w:t>2.2.1</w:t>
        </w:r>
        <w:r>
          <w:rPr>
            <w:rFonts w:asciiTheme="minorHAnsi" w:eastAsiaTheme="minorEastAsia" w:hAnsiTheme="minorHAnsi" w:cstheme="minorBidi"/>
            <w:noProof/>
          </w:rPr>
          <w:tab/>
        </w:r>
        <w:r w:rsidRPr="002B3E14">
          <w:rPr>
            <w:rStyle w:val="Hyperlink"/>
            <w:noProof/>
          </w:rPr>
          <w:t>Sub-section 2.2.1</w:t>
        </w:r>
        <w:r>
          <w:rPr>
            <w:noProof/>
            <w:webHidden/>
          </w:rPr>
          <w:tab/>
        </w:r>
        <w:r>
          <w:rPr>
            <w:noProof/>
            <w:webHidden/>
          </w:rPr>
          <w:fldChar w:fldCharType="begin"/>
        </w:r>
        <w:r>
          <w:rPr>
            <w:noProof/>
            <w:webHidden/>
          </w:rPr>
          <w:instrText xml:space="preserve"> PAGEREF _Toc118576614 \h </w:instrText>
        </w:r>
        <w:r>
          <w:rPr>
            <w:noProof/>
            <w:webHidden/>
          </w:rPr>
        </w:r>
        <w:r>
          <w:rPr>
            <w:noProof/>
            <w:webHidden/>
          </w:rPr>
          <w:fldChar w:fldCharType="separate"/>
        </w:r>
        <w:r>
          <w:rPr>
            <w:noProof/>
            <w:webHidden/>
          </w:rPr>
          <w:t>4</w:t>
        </w:r>
        <w:r>
          <w:rPr>
            <w:noProof/>
            <w:webHidden/>
          </w:rPr>
          <w:fldChar w:fldCharType="end"/>
        </w:r>
      </w:hyperlink>
    </w:p>
    <w:p w14:paraId="5A7A1C0E" w14:textId="6C5C417B" w:rsidR="00E07CC7" w:rsidRDefault="00E07CC7">
      <w:pPr>
        <w:pStyle w:val="TOC1"/>
        <w:rPr>
          <w:rFonts w:asciiTheme="minorHAnsi" w:eastAsiaTheme="minorEastAsia" w:hAnsiTheme="minorHAnsi" w:cstheme="minorBidi"/>
          <w:b w:val="0"/>
          <w:bCs w:val="0"/>
          <w:caps w:val="0"/>
          <w:noProof/>
          <w:sz w:val="22"/>
          <w:szCs w:val="22"/>
        </w:rPr>
      </w:pPr>
      <w:hyperlink w:anchor="_Toc118576615" w:history="1">
        <w:r w:rsidRPr="002B3E14">
          <w:rPr>
            <w:rStyle w:val="Hyperlink"/>
            <w:noProof/>
          </w:rPr>
          <w:t>Chapter 3</w:t>
        </w:r>
        <w:r>
          <w:rPr>
            <w:rFonts w:asciiTheme="minorHAnsi" w:eastAsiaTheme="minorEastAsia" w:hAnsiTheme="minorHAnsi" w:cstheme="minorBidi"/>
            <w:b w:val="0"/>
            <w:bCs w:val="0"/>
            <w:caps w:val="0"/>
            <w:noProof/>
            <w:sz w:val="22"/>
            <w:szCs w:val="22"/>
          </w:rPr>
          <w:tab/>
        </w:r>
        <w:r w:rsidRPr="002B3E14">
          <w:rPr>
            <w:rStyle w:val="Hyperlink"/>
            <w:noProof/>
          </w:rPr>
          <w:t>&lt;Project title&gt; Analysis</w:t>
        </w:r>
        <w:r>
          <w:rPr>
            <w:noProof/>
            <w:webHidden/>
          </w:rPr>
          <w:tab/>
        </w:r>
        <w:r>
          <w:rPr>
            <w:noProof/>
            <w:webHidden/>
          </w:rPr>
          <w:fldChar w:fldCharType="begin"/>
        </w:r>
        <w:r>
          <w:rPr>
            <w:noProof/>
            <w:webHidden/>
          </w:rPr>
          <w:instrText xml:space="preserve"> PAGEREF _Toc118576615 \h </w:instrText>
        </w:r>
        <w:r>
          <w:rPr>
            <w:noProof/>
            <w:webHidden/>
          </w:rPr>
        </w:r>
        <w:r>
          <w:rPr>
            <w:noProof/>
            <w:webHidden/>
          </w:rPr>
          <w:fldChar w:fldCharType="separate"/>
        </w:r>
        <w:r>
          <w:rPr>
            <w:noProof/>
            <w:webHidden/>
          </w:rPr>
          <w:t>5</w:t>
        </w:r>
        <w:r>
          <w:rPr>
            <w:noProof/>
            <w:webHidden/>
          </w:rPr>
          <w:fldChar w:fldCharType="end"/>
        </w:r>
      </w:hyperlink>
    </w:p>
    <w:p w14:paraId="19933901" w14:textId="1D90D90F"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6" w:history="1">
        <w:r w:rsidRPr="002B3E14">
          <w:rPr>
            <w:rStyle w:val="Hyperlink"/>
            <w:noProof/>
          </w:rPr>
          <w:t>3.1</w:t>
        </w:r>
        <w:r>
          <w:rPr>
            <w:rFonts w:asciiTheme="minorHAnsi" w:eastAsiaTheme="minorEastAsia" w:hAnsiTheme="minorHAnsi" w:cstheme="minorBidi"/>
            <w:noProof/>
          </w:rPr>
          <w:tab/>
        </w:r>
        <w:r w:rsidRPr="002B3E14">
          <w:rPr>
            <w:rStyle w:val="Hyperlink"/>
            <w:noProof/>
          </w:rPr>
          <w:t>Section 3.1</w:t>
        </w:r>
        <w:r>
          <w:rPr>
            <w:noProof/>
            <w:webHidden/>
          </w:rPr>
          <w:tab/>
        </w:r>
        <w:r>
          <w:rPr>
            <w:noProof/>
            <w:webHidden/>
          </w:rPr>
          <w:fldChar w:fldCharType="begin"/>
        </w:r>
        <w:r>
          <w:rPr>
            <w:noProof/>
            <w:webHidden/>
          </w:rPr>
          <w:instrText xml:space="preserve"> PAGEREF _Toc118576616 \h </w:instrText>
        </w:r>
        <w:r>
          <w:rPr>
            <w:noProof/>
            <w:webHidden/>
          </w:rPr>
        </w:r>
        <w:r>
          <w:rPr>
            <w:noProof/>
            <w:webHidden/>
          </w:rPr>
          <w:fldChar w:fldCharType="separate"/>
        </w:r>
        <w:r>
          <w:rPr>
            <w:noProof/>
            <w:webHidden/>
          </w:rPr>
          <w:t>5</w:t>
        </w:r>
        <w:r>
          <w:rPr>
            <w:noProof/>
            <w:webHidden/>
          </w:rPr>
          <w:fldChar w:fldCharType="end"/>
        </w:r>
      </w:hyperlink>
    </w:p>
    <w:p w14:paraId="3FFE8EC4" w14:textId="11CF4267"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7" w:history="1">
        <w:r w:rsidRPr="002B3E14">
          <w:rPr>
            <w:rStyle w:val="Hyperlink"/>
            <w:noProof/>
          </w:rPr>
          <w:t>3.2</w:t>
        </w:r>
        <w:r>
          <w:rPr>
            <w:rFonts w:asciiTheme="minorHAnsi" w:eastAsiaTheme="minorEastAsia" w:hAnsiTheme="minorHAnsi" w:cstheme="minorBidi"/>
            <w:noProof/>
          </w:rPr>
          <w:tab/>
        </w:r>
        <w:r w:rsidRPr="002B3E14">
          <w:rPr>
            <w:rStyle w:val="Hyperlink"/>
            <w:noProof/>
          </w:rPr>
          <w:t>Section 3.2</w:t>
        </w:r>
        <w:r>
          <w:rPr>
            <w:noProof/>
            <w:webHidden/>
          </w:rPr>
          <w:tab/>
        </w:r>
        <w:r>
          <w:rPr>
            <w:noProof/>
            <w:webHidden/>
          </w:rPr>
          <w:fldChar w:fldCharType="begin"/>
        </w:r>
        <w:r>
          <w:rPr>
            <w:noProof/>
            <w:webHidden/>
          </w:rPr>
          <w:instrText xml:space="preserve"> PAGEREF _Toc118576617 \h </w:instrText>
        </w:r>
        <w:r>
          <w:rPr>
            <w:noProof/>
            <w:webHidden/>
          </w:rPr>
        </w:r>
        <w:r>
          <w:rPr>
            <w:noProof/>
            <w:webHidden/>
          </w:rPr>
          <w:fldChar w:fldCharType="separate"/>
        </w:r>
        <w:r>
          <w:rPr>
            <w:noProof/>
            <w:webHidden/>
          </w:rPr>
          <w:t>5</w:t>
        </w:r>
        <w:r>
          <w:rPr>
            <w:noProof/>
            <w:webHidden/>
          </w:rPr>
          <w:fldChar w:fldCharType="end"/>
        </w:r>
      </w:hyperlink>
    </w:p>
    <w:p w14:paraId="23B7BFE9" w14:textId="2A3D39D4" w:rsidR="00E07CC7" w:rsidRDefault="00E07CC7">
      <w:pPr>
        <w:pStyle w:val="TOC1"/>
        <w:rPr>
          <w:rFonts w:asciiTheme="minorHAnsi" w:eastAsiaTheme="minorEastAsia" w:hAnsiTheme="minorHAnsi" w:cstheme="minorBidi"/>
          <w:b w:val="0"/>
          <w:bCs w:val="0"/>
          <w:caps w:val="0"/>
          <w:noProof/>
          <w:sz w:val="22"/>
          <w:szCs w:val="22"/>
        </w:rPr>
      </w:pPr>
      <w:hyperlink w:anchor="_Toc118576618" w:history="1">
        <w:r w:rsidRPr="002B3E14">
          <w:rPr>
            <w:rStyle w:val="Hyperlink"/>
            <w:noProof/>
          </w:rPr>
          <w:t>Chapter 4</w:t>
        </w:r>
        <w:r>
          <w:rPr>
            <w:rFonts w:asciiTheme="minorHAnsi" w:eastAsiaTheme="minorEastAsia" w:hAnsiTheme="minorHAnsi" w:cstheme="minorBidi"/>
            <w:b w:val="0"/>
            <w:bCs w:val="0"/>
            <w:caps w:val="0"/>
            <w:noProof/>
            <w:sz w:val="22"/>
            <w:szCs w:val="22"/>
          </w:rPr>
          <w:tab/>
        </w:r>
        <w:r w:rsidRPr="002B3E14">
          <w:rPr>
            <w:rStyle w:val="Hyperlink"/>
            <w:noProof/>
          </w:rPr>
          <w:t>&lt;Project title&gt; Design and Implementation</w:t>
        </w:r>
        <w:r>
          <w:rPr>
            <w:noProof/>
            <w:webHidden/>
          </w:rPr>
          <w:tab/>
        </w:r>
        <w:r>
          <w:rPr>
            <w:noProof/>
            <w:webHidden/>
          </w:rPr>
          <w:fldChar w:fldCharType="begin"/>
        </w:r>
        <w:r>
          <w:rPr>
            <w:noProof/>
            <w:webHidden/>
          </w:rPr>
          <w:instrText xml:space="preserve"> PAGEREF _Toc118576618 \h </w:instrText>
        </w:r>
        <w:r>
          <w:rPr>
            <w:noProof/>
            <w:webHidden/>
          </w:rPr>
        </w:r>
        <w:r>
          <w:rPr>
            <w:noProof/>
            <w:webHidden/>
          </w:rPr>
          <w:fldChar w:fldCharType="separate"/>
        </w:r>
        <w:r>
          <w:rPr>
            <w:noProof/>
            <w:webHidden/>
          </w:rPr>
          <w:t>6</w:t>
        </w:r>
        <w:r>
          <w:rPr>
            <w:noProof/>
            <w:webHidden/>
          </w:rPr>
          <w:fldChar w:fldCharType="end"/>
        </w:r>
      </w:hyperlink>
    </w:p>
    <w:p w14:paraId="5B4A04CA" w14:textId="1E993A78"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9" w:history="1">
        <w:r w:rsidRPr="002B3E14">
          <w:rPr>
            <w:rStyle w:val="Hyperlink"/>
            <w:noProof/>
          </w:rPr>
          <w:t>4.1</w:t>
        </w:r>
        <w:r>
          <w:rPr>
            <w:rFonts w:asciiTheme="minorHAnsi" w:eastAsiaTheme="minorEastAsia" w:hAnsiTheme="minorHAnsi" w:cstheme="minorBidi"/>
            <w:noProof/>
          </w:rPr>
          <w:tab/>
        </w:r>
        <w:r w:rsidRPr="002B3E14">
          <w:rPr>
            <w:rStyle w:val="Hyperlink"/>
            <w:noProof/>
          </w:rPr>
          <w:t>Section 4.1</w:t>
        </w:r>
        <w:r>
          <w:rPr>
            <w:noProof/>
            <w:webHidden/>
          </w:rPr>
          <w:tab/>
        </w:r>
        <w:r>
          <w:rPr>
            <w:noProof/>
            <w:webHidden/>
          </w:rPr>
          <w:fldChar w:fldCharType="begin"/>
        </w:r>
        <w:r>
          <w:rPr>
            <w:noProof/>
            <w:webHidden/>
          </w:rPr>
          <w:instrText xml:space="preserve"> PAGEREF _Toc118576619 \h </w:instrText>
        </w:r>
        <w:r>
          <w:rPr>
            <w:noProof/>
            <w:webHidden/>
          </w:rPr>
        </w:r>
        <w:r>
          <w:rPr>
            <w:noProof/>
            <w:webHidden/>
          </w:rPr>
          <w:fldChar w:fldCharType="separate"/>
        </w:r>
        <w:r>
          <w:rPr>
            <w:noProof/>
            <w:webHidden/>
          </w:rPr>
          <w:t>6</w:t>
        </w:r>
        <w:r>
          <w:rPr>
            <w:noProof/>
            <w:webHidden/>
          </w:rPr>
          <w:fldChar w:fldCharType="end"/>
        </w:r>
      </w:hyperlink>
    </w:p>
    <w:p w14:paraId="41A6AD99" w14:textId="1585A14B"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0" w:history="1">
        <w:r w:rsidRPr="002B3E14">
          <w:rPr>
            <w:rStyle w:val="Hyperlink"/>
            <w:noProof/>
          </w:rPr>
          <w:t>4.2</w:t>
        </w:r>
        <w:r>
          <w:rPr>
            <w:rFonts w:asciiTheme="minorHAnsi" w:eastAsiaTheme="minorEastAsia" w:hAnsiTheme="minorHAnsi" w:cstheme="minorBidi"/>
            <w:noProof/>
          </w:rPr>
          <w:tab/>
        </w:r>
        <w:r w:rsidRPr="002B3E14">
          <w:rPr>
            <w:rStyle w:val="Hyperlink"/>
            <w:noProof/>
          </w:rPr>
          <w:t>Section 4.2</w:t>
        </w:r>
        <w:r>
          <w:rPr>
            <w:noProof/>
            <w:webHidden/>
          </w:rPr>
          <w:tab/>
        </w:r>
        <w:r>
          <w:rPr>
            <w:noProof/>
            <w:webHidden/>
          </w:rPr>
          <w:fldChar w:fldCharType="begin"/>
        </w:r>
        <w:r>
          <w:rPr>
            <w:noProof/>
            <w:webHidden/>
          </w:rPr>
          <w:instrText xml:space="preserve"> PAGEREF _Toc118576620 \h </w:instrText>
        </w:r>
        <w:r>
          <w:rPr>
            <w:noProof/>
            <w:webHidden/>
          </w:rPr>
        </w:r>
        <w:r>
          <w:rPr>
            <w:noProof/>
            <w:webHidden/>
          </w:rPr>
          <w:fldChar w:fldCharType="separate"/>
        </w:r>
        <w:r>
          <w:rPr>
            <w:noProof/>
            <w:webHidden/>
          </w:rPr>
          <w:t>6</w:t>
        </w:r>
        <w:r>
          <w:rPr>
            <w:noProof/>
            <w:webHidden/>
          </w:rPr>
          <w:fldChar w:fldCharType="end"/>
        </w:r>
      </w:hyperlink>
    </w:p>
    <w:p w14:paraId="325E95DB" w14:textId="4DFBF444" w:rsidR="00E07CC7" w:rsidRDefault="00E07CC7">
      <w:pPr>
        <w:pStyle w:val="TOC1"/>
        <w:rPr>
          <w:rFonts w:asciiTheme="minorHAnsi" w:eastAsiaTheme="minorEastAsia" w:hAnsiTheme="minorHAnsi" w:cstheme="minorBidi"/>
          <w:b w:val="0"/>
          <w:bCs w:val="0"/>
          <w:caps w:val="0"/>
          <w:noProof/>
          <w:sz w:val="22"/>
          <w:szCs w:val="22"/>
        </w:rPr>
      </w:pPr>
      <w:hyperlink w:anchor="_Toc118576621" w:history="1">
        <w:r w:rsidRPr="002B3E14">
          <w:rPr>
            <w:rStyle w:val="Hyperlink"/>
            <w:noProof/>
          </w:rPr>
          <w:t>Chapter 5</w:t>
        </w:r>
        <w:r>
          <w:rPr>
            <w:rFonts w:asciiTheme="minorHAnsi" w:eastAsiaTheme="minorEastAsia" w:hAnsiTheme="minorHAnsi" w:cstheme="minorBidi"/>
            <w:b w:val="0"/>
            <w:bCs w:val="0"/>
            <w:caps w:val="0"/>
            <w:noProof/>
            <w:sz w:val="22"/>
            <w:szCs w:val="22"/>
          </w:rPr>
          <w:tab/>
        </w:r>
        <w:r w:rsidRPr="002B3E14">
          <w:rPr>
            <w:rStyle w:val="Hyperlink"/>
            <w:noProof/>
          </w:rPr>
          <w:t>&lt;Project title&gt; Testing and Evaluation</w:t>
        </w:r>
        <w:r>
          <w:rPr>
            <w:noProof/>
            <w:webHidden/>
          </w:rPr>
          <w:tab/>
        </w:r>
        <w:r>
          <w:rPr>
            <w:noProof/>
            <w:webHidden/>
          </w:rPr>
          <w:fldChar w:fldCharType="begin"/>
        </w:r>
        <w:r>
          <w:rPr>
            <w:noProof/>
            <w:webHidden/>
          </w:rPr>
          <w:instrText xml:space="preserve"> PAGEREF _Toc118576621 \h </w:instrText>
        </w:r>
        <w:r>
          <w:rPr>
            <w:noProof/>
            <w:webHidden/>
          </w:rPr>
        </w:r>
        <w:r>
          <w:rPr>
            <w:noProof/>
            <w:webHidden/>
          </w:rPr>
          <w:fldChar w:fldCharType="separate"/>
        </w:r>
        <w:r>
          <w:rPr>
            <w:noProof/>
            <w:webHidden/>
          </w:rPr>
          <w:t>7</w:t>
        </w:r>
        <w:r>
          <w:rPr>
            <w:noProof/>
            <w:webHidden/>
          </w:rPr>
          <w:fldChar w:fldCharType="end"/>
        </w:r>
      </w:hyperlink>
    </w:p>
    <w:p w14:paraId="71A7D323" w14:textId="32EE1E96"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2" w:history="1">
        <w:r w:rsidRPr="002B3E14">
          <w:rPr>
            <w:rStyle w:val="Hyperlink"/>
            <w:noProof/>
          </w:rPr>
          <w:t>5.1</w:t>
        </w:r>
        <w:r>
          <w:rPr>
            <w:rFonts w:asciiTheme="minorHAnsi" w:eastAsiaTheme="minorEastAsia" w:hAnsiTheme="minorHAnsi" w:cstheme="minorBidi"/>
            <w:noProof/>
          </w:rPr>
          <w:tab/>
        </w:r>
        <w:r w:rsidRPr="002B3E14">
          <w:rPr>
            <w:rStyle w:val="Hyperlink"/>
            <w:noProof/>
          </w:rPr>
          <w:t>Section 5.1</w:t>
        </w:r>
        <w:r>
          <w:rPr>
            <w:noProof/>
            <w:webHidden/>
          </w:rPr>
          <w:tab/>
        </w:r>
        <w:r>
          <w:rPr>
            <w:noProof/>
            <w:webHidden/>
          </w:rPr>
          <w:fldChar w:fldCharType="begin"/>
        </w:r>
        <w:r>
          <w:rPr>
            <w:noProof/>
            <w:webHidden/>
          </w:rPr>
          <w:instrText xml:space="preserve"> PAGEREF _Toc118576622 \h </w:instrText>
        </w:r>
        <w:r>
          <w:rPr>
            <w:noProof/>
            <w:webHidden/>
          </w:rPr>
        </w:r>
        <w:r>
          <w:rPr>
            <w:noProof/>
            <w:webHidden/>
          </w:rPr>
          <w:fldChar w:fldCharType="separate"/>
        </w:r>
        <w:r>
          <w:rPr>
            <w:noProof/>
            <w:webHidden/>
          </w:rPr>
          <w:t>7</w:t>
        </w:r>
        <w:r>
          <w:rPr>
            <w:noProof/>
            <w:webHidden/>
          </w:rPr>
          <w:fldChar w:fldCharType="end"/>
        </w:r>
      </w:hyperlink>
    </w:p>
    <w:p w14:paraId="4E5BEB16" w14:textId="7E644B75"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3" w:history="1">
        <w:r w:rsidRPr="002B3E14">
          <w:rPr>
            <w:rStyle w:val="Hyperlink"/>
            <w:noProof/>
          </w:rPr>
          <w:t>5.2</w:t>
        </w:r>
        <w:r>
          <w:rPr>
            <w:rFonts w:asciiTheme="minorHAnsi" w:eastAsiaTheme="minorEastAsia" w:hAnsiTheme="minorHAnsi" w:cstheme="minorBidi"/>
            <w:noProof/>
          </w:rPr>
          <w:tab/>
        </w:r>
        <w:r w:rsidRPr="002B3E14">
          <w:rPr>
            <w:rStyle w:val="Hyperlink"/>
            <w:noProof/>
          </w:rPr>
          <w:t>Section 5.2</w:t>
        </w:r>
        <w:r>
          <w:rPr>
            <w:noProof/>
            <w:webHidden/>
          </w:rPr>
          <w:tab/>
        </w:r>
        <w:r>
          <w:rPr>
            <w:noProof/>
            <w:webHidden/>
          </w:rPr>
          <w:fldChar w:fldCharType="begin"/>
        </w:r>
        <w:r>
          <w:rPr>
            <w:noProof/>
            <w:webHidden/>
          </w:rPr>
          <w:instrText xml:space="preserve"> PAGEREF _Toc118576623 \h </w:instrText>
        </w:r>
        <w:r>
          <w:rPr>
            <w:noProof/>
            <w:webHidden/>
          </w:rPr>
        </w:r>
        <w:r>
          <w:rPr>
            <w:noProof/>
            <w:webHidden/>
          </w:rPr>
          <w:fldChar w:fldCharType="separate"/>
        </w:r>
        <w:r>
          <w:rPr>
            <w:noProof/>
            <w:webHidden/>
          </w:rPr>
          <w:t>7</w:t>
        </w:r>
        <w:r>
          <w:rPr>
            <w:noProof/>
            <w:webHidden/>
          </w:rPr>
          <w:fldChar w:fldCharType="end"/>
        </w:r>
      </w:hyperlink>
    </w:p>
    <w:p w14:paraId="3756911F" w14:textId="362AC9E5" w:rsidR="00E07CC7" w:rsidRDefault="00E07CC7">
      <w:pPr>
        <w:pStyle w:val="TOC1"/>
        <w:rPr>
          <w:rFonts w:asciiTheme="minorHAnsi" w:eastAsiaTheme="minorEastAsia" w:hAnsiTheme="minorHAnsi" w:cstheme="minorBidi"/>
          <w:b w:val="0"/>
          <w:bCs w:val="0"/>
          <w:caps w:val="0"/>
          <w:noProof/>
          <w:sz w:val="22"/>
          <w:szCs w:val="22"/>
        </w:rPr>
      </w:pPr>
      <w:hyperlink w:anchor="_Toc118576624" w:history="1">
        <w:r w:rsidRPr="002B3E14">
          <w:rPr>
            <w:rStyle w:val="Hyperlink"/>
            <w:noProof/>
          </w:rPr>
          <w:t>Chapter 6</w:t>
        </w:r>
        <w:r>
          <w:rPr>
            <w:rFonts w:asciiTheme="minorHAnsi" w:eastAsiaTheme="minorEastAsia" w:hAnsiTheme="minorHAnsi" w:cstheme="minorBidi"/>
            <w:b w:val="0"/>
            <w:bCs w:val="0"/>
            <w:caps w:val="0"/>
            <w:noProof/>
            <w:sz w:val="22"/>
            <w:szCs w:val="22"/>
          </w:rPr>
          <w:tab/>
        </w:r>
        <w:r w:rsidRPr="002B3E14">
          <w:rPr>
            <w:rStyle w:val="Hyperlink"/>
            <w:noProof/>
          </w:rPr>
          <w:t>Conclusions and Future Work</w:t>
        </w:r>
        <w:r>
          <w:rPr>
            <w:noProof/>
            <w:webHidden/>
          </w:rPr>
          <w:tab/>
        </w:r>
        <w:r>
          <w:rPr>
            <w:noProof/>
            <w:webHidden/>
          </w:rPr>
          <w:fldChar w:fldCharType="begin"/>
        </w:r>
        <w:r>
          <w:rPr>
            <w:noProof/>
            <w:webHidden/>
          </w:rPr>
          <w:instrText xml:space="preserve"> PAGEREF _Toc118576624 \h </w:instrText>
        </w:r>
        <w:r>
          <w:rPr>
            <w:noProof/>
            <w:webHidden/>
          </w:rPr>
        </w:r>
        <w:r>
          <w:rPr>
            <w:noProof/>
            <w:webHidden/>
          </w:rPr>
          <w:fldChar w:fldCharType="separate"/>
        </w:r>
        <w:r>
          <w:rPr>
            <w:noProof/>
            <w:webHidden/>
          </w:rPr>
          <w:t>8</w:t>
        </w:r>
        <w:r>
          <w:rPr>
            <w:noProof/>
            <w:webHidden/>
          </w:rPr>
          <w:fldChar w:fldCharType="end"/>
        </w:r>
      </w:hyperlink>
    </w:p>
    <w:p w14:paraId="0F0A1BD8" w14:textId="37516A0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5" w:history="1">
        <w:r w:rsidRPr="002B3E14">
          <w:rPr>
            <w:rStyle w:val="Hyperlink"/>
            <w:noProof/>
          </w:rPr>
          <w:t>6.1</w:t>
        </w:r>
        <w:r>
          <w:rPr>
            <w:rFonts w:asciiTheme="minorHAnsi" w:eastAsiaTheme="minorEastAsia" w:hAnsiTheme="minorHAnsi" w:cstheme="minorBidi"/>
            <w:noProof/>
          </w:rPr>
          <w:tab/>
        </w:r>
        <w:r w:rsidRPr="002B3E14">
          <w:rPr>
            <w:rStyle w:val="Hyperlink"/>
            <w:noProof/>
          </w:rPr>
          <w:t>Section 6.1</w:t>
        </w:r>
        <w:r>
          <w:rPr>
            <w:noProof/>
            <w:webHidden/>
          </w:rPr>
          <w:tab/>
        </w:r>
        <w:r>
          <w:rPr>
            <w:noProof/>
            <w:webHidden/>
          </w:rPr>
          <w:fldChar w:fldCharType="begin"/>
        </w:r>
        <w:r>
          <w:rPr>
            <w:noProof/>
            <w:webHidden/>
          </w:rPr>
          <w:instrText xml:space="preserve"> PAGEREF _Toc118576625 \h </w:instrText>
        </w:r>
        <w:r>
          <w:rPr>
            <w:noProof/>
            <w:webHidden/>
          </w:rPr>
        </w:r>
        <w:r>
          <w:rPr>
            <w:noProof/>
            <w:webHidden/>
          </w:rPr>
          <w:fldChar w:fldCharType="separate"/>
        </w:r>
        <w:r>
          <w:rPr>
            <w:noProof/>
            <w:webHidden/>
          </w:rPr>
          <w:t>8</w:t>
        </w:r>
        <w:r>
          <w:rPr>
            <w:noProof/>
            <w:webHidden/>
          </w:rPr>
          <w:fldChar w:fldCharType="end"/>
        </w:r>
      </w:hyperlink>
    </w:p>
    <w:p w14:paraId="11DAEF2F" w14:textId="132B80D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6" w:history="1">
        <w:r w:rsidRPr="002B3E14">
          <w:rPr>
            <w:rStyle w:val="Hyperlink"/>
            <w:noProof/>
          </w:rPr>
          <w:t>6.2</w:t>
        </w:r>
        <w:r>
          <w:rPr>
            <w:rFonts w:asciiTheme="minorHAnsi" w:eastAsiaTheme="minorEastAsia" w:hAnsiTheme="minorHAnsi" w:cstheme="minorBidi"/>
            <w:noProof/>
          </w:rPr>
          <w:tab/>
        </w:r>
        <w:r w:rsidRPr="002B3E14">
          <w:rPr>
            <w:rStyle w:val="Hyperlink"/>
            <w:noProof/>
          </w:rPr>
          <w:t>Section 6.2</w:t>
        </w:r>
        <w:r>
          <w:rPr>
            <w:noProof/>
            <w:webHidden/>
          </w:rPr>
          <w:tab/>
        </w:r>
        <w:r>
          <w:rPr>
            <w:noProof/>
            <w:webHidden/>
          </w:rPr>
          <w:fldChar w:fldCharType="begin"/>
        </w:r>
        <w:r>
          <w:rPr>
            <w:noProof/>
            <w:webHidden/>
          </w:rPr>
          <w:instrText xml:space="preserve"> PAGEREF _Toc118576626 \h </w:instrText>
        </w:r>
        <w:r>
          <w:rPr>
            <w:noProof/>
            <w:webHidden/>
          </w:rPr>
        </w:r>
        <w:r>
          <w:rPr>
            <w:noProof/>
            <w:webHidden/>
          </w:rPr>
          <w:fldChar w:fldCharType="separate"/>
        </w:r>
        <w:r>
          <w:rPr>
            <w:noProof/>
            <w:webHidden/>
          </w:rPr>
          <w:t>8</w:t>
        </w:r>
        <w:r>
          <w:rPr>
            <w:noProof/>
            <w:webHidden/>
          </w:rPr>
          <w:fldChar w:fldCharType="end"/>
        </w:r>
      </w:hyperlink>
    </w:p>
    <w:p w14:paraId="31839B95" w14:textId="17169D04"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2D67B981" w14:textId="04BEDA0E" w:rsidR="00E07CC7" w:rsidRDefault="003F7B53">
      <w:pPr>
        <w:pStyle w:val="TableofFigures"/>
        <w:tabs>
          <w:tab w:val="right" w:leader="dot" w:pos="8787"/>
        </w:tabs>
        <w:rPr>
          <w:rFonts w:asciiTheme="minorHAnsi" w:eastAsiaTheme="minorEastAsia" w:hAnsiTheme="minorHAnsi" w:cstheme="minorBidi"/>
          <w:noProof/>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18576627" w:history="1">
        <w:r w:rsidR="00E07CC7" w:rsidRPr="00797C5C">
          <w:rPr>
            <w:rStyle w:val="Hyperlink"/>
            <w:noProof/>
          </w:rPr>
          <w:t>Figure 1. Project Plan Example.</w:t>
        </w:r>
        <w:r w:rsidR="00E07CC7">
          <w:rPr>
            <w:noProof/>
            <w:webHidden/>
          </w:rPr>
          <w:tab/>
        </w:r>
        <w:r w:rsidR="00E07CC7">
          <w:rPr>
            <w:noProof/>
            <w:webHidden/>
          </w:rPr>
          <w:fldChar w:fldCharType="begin"/>
        </w:r>
        <w:r w:rsidR="00E07CC7">
          <w:rPr>
            <w:noProof/>
            <w:webHidden/>
          </w:rPr>
          <w:instrText xml:space="preserve"> PAGEREF _Toc118576627 \h </w:instrText>
        </w:r>
        <w:r w:rsidR="00E07CC7">
          <w:rPr>
            <w:noProof/>
            <w:webHidden/>
          </w:rPr>
        </w:r>
        <w:r w:rsidR="00E07CC7">
          <w:rPr>
            <w:noProof/>
            <w:webHidden/>
          </w:rPr>
          <w:fldChar w:fldCharType="separate"/>
        </w:r>
        <w:r w:rsidR="00E07CC7">
          <w:rPr>
            <w:noProof/>
            <w:webHidden/>
          </w:rPr>
          <w:t>2</w:t>
        </w:r>
        <w:r w:rsidR="00E07CC7">
          <w:rPr>
            <w:noProof/>
            <w:webHidden/>
          </w:rPr>
          <w:fldChar w:fldCharType="end"/>
        </w:r>
      </w:hyperlink>
    </w:p>
    <w:p w14:paraId="7F445DB4" w14:textId="5357146D" w:rsidR="00E07CC7" w:rsidRDefault="00E07CC7">
      <w:pPr>
        <w:pStyle w:val="TableofFigures"/>
        <w:tabs>
          <w:tab w:val="right" w:leader="dot" w:pos="8787"/>
        </w:tabs>
        <w:rPr>
          <w:rFonts w:asciiTheme="minorHAnsi" w:eastAsiaTheme="minorEastAsia" w:hAnsiTheme="minorHAnsi" w:cstheme="minorBidi"/>
          <w:noProof/>
        </w:rPr>
      </w:pPr>
      <w:hyperlink w:anchor="_Toc118576628" w:history="1">
        <w:r w:rsidRPr="00797C5C">
          <w:rPr>
            <w:rStyle w:val="Hyperlink"/>
            <w:noProof/>
          </w:rPr>
          <w:t>Figure 2. Example figure</w:t>
        </w:r>
        <w:r>
          <w:rPr>
            <w:noProof/>
            <w:webHidden/>
          </w:rPr>
          <w:tab/>
        </w:r>
        <w:r>
          <w:rPr>
            <w:noProof/>
            <w:webHidden/>
          </w:rPr>
          <w:fldChar w:fldCharType="begin"/>
        </w:r>
        <w:r>
          <w:rPr>
            <w:noProof/>
            <w:webHidden/>
          </w:rPr>
          <w:instrText xml:space="preserve"> PAGEREF _Toc118576628 \h </w:instrText>
        </w:r>
        <w:r>
          <w:rPr>
            <w:noProof/>
            <w:webHidden/>
          </w:rPr>
        </w:r>
        <w:r>
          <w:rPr>
            <w:noProof/>
            <w:webHidden/>
          </w:rPr>
          <w:fldChar w:fldCharType="separate"/>
        </w:r>
        <w:r>
          <w:rPr>
            <w:noProof/>
            <w:webHidden/>
          </w:rPr>
          <w:t>4</w:t>
        </w:r>
        <w:r>
          <w:rPr>
            <w:noProof/>
            <w:webHidden/>
          </w:rPr>
          <w:fldChar w:fldCharType="end"/>
        </w:r>
      </w:hyperlink>
    </w:p>
    <w:p w14:paraId="7CCBCC68" w14:textId="5271D546" w:rsidR="00E07CC7" w:rsidRDefault="00E07CC7">
      <w:pPr>
        <w:pStyle w:val="TableofFigures"/>
        <w:tabs>
          <w:tab w:val="right" w:leader="dot" w:pos="8787"/>
        </w:tabs>
        <w:rPr>
          <w:rFonts w:asciiTheme="minorHAnsi" w:eastAsiaTheme="minorEastAsia" w:hAnsiTheme="minorHAnsi" w:cstheme="minorBidi"/>
          <w:noProof/>
        </w:rPr>
      </w:pPr>
      <w:hyperlink w:anchor="_Toc118576629" w:history="1">
        <w:r w:rsidRPr="00797C5C">
          <w:rPr>
            <w:rStyle w:val="Hyperlink"/>
            <w:noProof/>
          </w:rPr>
          <w:t>Figure 3. Use Case Example</w:t>
        </w:r>
        <w:r>
          <w:rPr>
            <w:noProof/>
            <w:webHidden/>
          </w:rPr>
          <w:tab/>
        </w:r>
        <w:r>
          <w:rPr>
            <w:noProof/>
            <w:webHidden/>
          </w:rPr>
          <w:fldChar w:fldCharType="begin"/>
        </w:r>
        <w:r>
          <w:rPr>
            <w:noProof/>
            <w:webHidden/>
          </w:rPr>
          <w:instrText xml:space="preserve"> PAGEREF _Toc118576629 \h </w:instrText>
        </w:r>
        <w:r>
          <w:rPr>
            <w:noProof/>
            <w:webHidden/>
          </w:rPr>
        </w:r>
        <w:r>
          <w:rPr>
            <w:noProof/>
            <w:webHidden/>
          </w:rPr>
          <w:fldChar w:fldCharType="separate"/>
        </w:r>
        <w:r>
          <w:rPr>
            <w:noProof/>
            <w:webHidden/>
          </w:rPr>
          <w:t>5</w:t>
        </w:r>
        <w:r>
          <w:rPr>
            <w:noProof/>
            <w:webHidden/>
          </w:rPr>
          <w:fldChar w:fldCharType="end"/>
        </w:r>
      </w:hyperlink>
    </w:p>
    <w:p w14:paraId="5D34BE35" w14:textId="316DA21A"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388A7E52" w14:textId="6A34EA17" w:rsidR="00E07CC7" w:rsidRDefault="008E2532">
      <w:pPr>
        <w:pStyle w:val="TableofFigures"/>
        <w:tabs>
          <w:tab w:val="right" w:leader="dot" w:pos="8787"/>
        </w:tabs>
        <w:rPr>
          <w:rFonts w:asciiTheme="minorHAnsi" w:eastAsiaTheme="minorEastAsia" w:hAnsiTheme="minorHAnsi" w:cstheme="minorBidi"/>
          <w:noProof/>
        </w:rPr>
      </w:pPr>
      <w:r w:rsidRPr="0054177F">
        <w:rPr>
          <w:b/>
          <w:bCs/>
          <w:color w:val="000000" w:themeColor="text1"/>
          <w:sz w:val="28"/>
          <w:szCs w:val="28"/>
          <w:lang w:bidi="ar-EG"/>
        </w:rPr>
        <w:fldChar w:fldCharType="begin"/>
      </w:r>
      <w:r w:rsidRPr="0054177F">
        <w:rPr>
          <w:b/>
          <w:bCs/>
          <w:color w:val="000000" w:themeColor="text1"/>
          <w:sz w:val="28"/>
          <w:szCs w:val="28"/>
          <w:lang w:bidi="ar-EG"/>
        </w:rPr>
        <w:instrText xml:space="preserve"> TOC \h \z \c "Table" </w:instrText>
      </w:r>
      <w:r w:rsidRPr="0054177F">
        <w:rPr>
          <w:b/>
          <w:bCs/>
          <w:color w:val="000000" w:themeColor="text1"/>
          <w:sz w:val="28"/>
          <w:szCs w:val="28"/>
          <w:lang w:bidi="ar-EG"/>
        </w:rPr>
        <w:fldChar w:fldCharType="separate"/>
      </w:r>
      <w:hyperlink w:anchor="_Toc118576633" w:history="1">
        <w:r w:rsidR="00E07CC7" w:rsidRPr="0051724D">
          <w:rPr>
            <w:rStyle w:val="Hyperlink"/>
            <w:noProof/>
          </w:rPr>
          <w:t>Table 1. Example Table</w:t>
        </w:r>
        <w:r w:rsidR="00E07CC7">
          <w:rPr>
            <w:noProof/>
            <w:webHidden/>
          </w:rPr>
          <w:tab/>
        </w:r>
        <w:r w:rsidR="00E07CC7">
          <w:rPr>
            <w:noProof/>
            <w:webHidden/>
          </w:rPr>
          <w:fldChar w:fldCharType="begin"/>
        </w:r>
        <w:r w:rsidR="00E07CC7">
          <w:rPr>
            <w:noProof/>
            <w:webHidden/>
          </w:rPr>
          <w:instrText xml:space="preserve"> PAGEREF _Toc118576633 \h </w:instrText>
        </w:r>
        <w:r w:rsidR="00E07CC7">
          <w:rPr>
            <w:noProof/>
            <w:webHidden/>
          </w:rPr>
        </w:r>
        <w:r w:rsidR="00E07CC7">
          <w:rPr>
            <w:noProof/>
            <w:webHidden/>
          </w:rPr>
          <w:fldChar w:fldCharType="separate"/>
        </w:r>
        <w:r w:rsidR="00E07CC7">
          <w:rPr>
            <w:noProof/>
            <w:webHidden/>
          </w:rPr>
          <w:t>4</w:t>
        </w:r>
        <w:r w:rsidR="00E07CC7">
          <w:rPr>
            <w:noProof/>
            <w:webHidden/>
          </w:rPr>
          <w:fldChar w:fldCharType="end"/>
        </w:r>
      </w:hyperlink>
    </w:p>
    <w:p w14:paraId="6D1E0176" w14:textId="341CE97B" w:rsidR="008E2532" w:rsidRPr="0054177F" w:rsidRDefault="008E2532" w:rsidP="008E2532">
      <w:pPr>
        <w:rPr>
          <w:b/>
          <w:bCs/>
          <w:color w:val="000000" w:themeColor="text1"/>
          <w:sz w:val="28"/>
          <w:szCs w:val="28"/>
          <w:lang w:bidi="ar-EG"/>
        </w:rPr>
      </w:pPr>
      <w:r w:rsidRPr="0054177F">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18576604"/>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0BDC29B8" w14:textId="4142CD77" w:rsidR="00040BBC" w:rsidRPr="00803D62" w:rsidRDefault="00040BBC" w:rsidP="00040BBC">
      <w:pPr>
        <w:pStyle w:val="IndBodyText"/>
      </w:pPr>
      <w:r>
        <w:t>This chapter gives a</w:t>
      </w:r>
      <w:r w:rsidRPr="00803D62">
        <w:t xml:space="preserve"> general introduction providing an overview of the topic, problem statement and the project description</w:t>
      </w:r>
      <w:r>
        <w:rPr>
          <w:lang w:val="en-US"/>
        </w:rPr>
        <w:t>.</w:t>
      </w:r>
      <w:r w:rsidRPr="00803D62">
        <w:t xml:space="preserve"> This chapter should be ended with a section that states verbally without numbering or bullet points the contents of the following chapters. (The rest of this report is organized as follows … chapter 1 consists of …)</w:t>
      </w: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118576605"/>
      <w:bookmarkStart w:id="12" w:name="_Toc361630210"/>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1"/>
    </w:p>
    <w:p w14:paraId="7E86B39C" w14:textId="65537B8E" w:rsidR="00B015E8" w:rsidRPr="00F906C4" w:rsidRDefault="00B015E8" w:rsidP="0047531B">
      <w:pPr>
        <w:pStyle w:val="IndBodyText"/>
      </w:pPr>
      <w:r>
        <w:rPr>
          <w:color w:val="000000" w:themeColor="text1"/>
        </w:rPr>
        <w:tab/>
      </w:r>
      <w:r w:rsidR="00F906C4" w:rsidRPr="00F906C4">
        <w:t xml:space="preserve">The introduction only contains preliminary </w:t>
      </w:r>
      <w:r w:rsidR="00F906C4">
        <w:t>information</w:t>
      </w:r>
      <w:r w:rsidR="00F906C4" w:rsidRPr="00F906C4">
        <w:t xml:space="preserve"> about the </w:t>
      </w:r>
      <w:r w:rsidR="00F906C4">
        <w:t>problem</w:t>
      </w:r>
      <w:r w:rsidR="00F906C4" w:rsidRPr="00F906C4">
        <w:t xml:space="preserve">  and does not state the purpose of the study. </w:t>
      </w:r>
      <w:r w:rsidR="00F906C4">
        <w:t xml:space="preserve">It </w:t>
      </w:r>
      <w:r w:rsidR="00F906C4" w:rsidRPr="00F906C4">
        <w:t>clarifies the importance of the study in detail</w:t>
      </w:r>
      <w:r w:rsidR="001E7F46">
        <w:t xml:space="preserve"> and the motivation to develop the project system</w:t>
      </w:r>
      <w:r w:rsidR="00F906C4" w:rsidRPr="00F906C4">
        <w:t>.</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18576606"/>
      <w:bookmarkEnd w:id="12"/>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7B8D9143" w14:textId="322D8CB2" w:rsidR="00B015E8" w:rsidRPr="004B1549" w:rsidRDefault="004B1549" w:rsidP="004B1549">
      <w:pPr>
        <w:pStyle w:val="IndBodyText"/>
      </w:pPr>
      <w:r w:rsidRPr="004B1549">
        <w:t>A problem statement is a statement of a current issue or problem that requires timely action to improve the situation. This statement concisely explains the barrier the current problem places between a functional process and/or product and the current (problematic) state of affairs.</w:t>
      </w: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18576607"/>
      <w:r w:rsidRPr="0054177F">
        <w:rPr>
          <w:color w:val="000000" w:themeColor="text1"/>
        </w:rPr>
        <w:t>Objectives</w:t>
      </w:r>
      <w:bookmarkEnd w:id="24"/>
      <w:bookmarkEnd w:id="25"/>
      <w:bookmarkEnd w:id="26"/>
      <w:bookmarkEnd w:id="27"/>
      <w:bookmarkEnd w:id="28"/>
      <w:bookmarkEnd w:id="29"/>
      <w:bookmarkEnd w:id="30"/>
      <w:bookmarkEnd w:id="31"/>
      <w:bookmarkEnd w:id="32"/>
      <w:bookmarkEnd w:id="33"/>
      <w:bookmarkEnd w:id="34"/>
    </w:p>
    <w:p w14:paraId="1FD75557" w14:textId="16AB8598" w:rsidR="006054DA" w:rsidRDefault="009A5D02" w:rsidP="009A5D02">
      <w:pPr>
        <w:pStyle w:val="IndBodyText"/>
      </w:pPr>
      <w:bookmarkStart w:id="35" w:name="_Toc361630213"/>
      <w:r w:rsidRPr="009A5D02">
        <w:t>Project objectives are what you plan to achieve by the end of your project. This might include deliverables and assets, or more intangible objectives like increasing productivity or motivation. Your project objectives should be attainable, time-bound, specific goals you can measure at the end of your project.</w:t>
      </w:r>
    </w:p>
    <w:p w14:paraId="3350B830" w14:textId="77777777" w:rsidR="00F16DAE" w:rsidRDefault="00F16DAE" w:rsidP="00640F6D">
      <w:pPr>
        <w:pStyle w:val="NormalWeb"/>
        <w:numPr>
          <w:ilvl w:val="0"/>
          <w:numId w:val="21"/>
        </w:numPr>
        <w:shd w:val="clear" w:color="auto" w:fill="F8F8F8"/>
        <w:spacing w:before="0" w:beforeAutospacing="0" w:after="0" w:afterAutospacing="0" w:line="420" w:lineRule="atLeast"/>
        <w:rPr>
          <w:rFonts w:ascii="inherit" w:hAnsi="inherit"/>
          <w:color w:val="2A2B2C"/>
        </w:rPr>
      </w:pPr>
      <w:r>
        <w:rPr>
          <w:rFonts w:ascii="inherit" w:hAnsi="inherit"/>
          <w:color w:val="2A2B2C"/>
        </w:rPr>
        <w:t>Example of a project objective: Add five new ways for customers to find the feedback form in-product within the next two months.</w:t>
      </w:r>
    </w:p>
    <w:p w14:paraId="22F1A1FB" w14:textId="4F055FF6" w:rsidR="006054DA" w:rsidRPr="0054177F" w:rsidRDefault="00B96DD8" w:rsidP="00A7217B">
      <w:pPr>
        <w:pStyle w:val="Heading21"/>
        <w:rPr>
          <w:color w:val="000000" w:themeColor="text1"/>
        </w:rPr>
      </w:pPr>
      <w:bookmarkStart w:id="36" w:name="_Toc118576608"/>
      <w:bookmarkEnd w:id="35"/>
      <w:r>
        <w:rPr>
          <w:color w:val="000000" w:themeColor="text1"/>
          <w:lang w:val="en-US"/>
        </w:rPr>
        <w:t>Project Scope and Limitations</w:t>
      </w:r>
      <w:bookmarkEnd w:id="36"/>
    </w:p>
    <w:p w14:paraId="2AC91A8F" w14:textId="77777777" w:rsidR="00F16DAE" w:rsidRDefault="00F16DAE" w:rsidP="00F16DAE">
      <w:pPr>
        <w:pStyle w:val="IndBodyText"/>
      </w:pPr>
      <w:r>
        <w:t>The purpose of a scope and limitations statement is to provide an outline of what your project will address and what it won’t address. What you turn in will include the following:</w:t>
      </w:r>
    </w:p>
    <w:p w14:paraId="000C9C7F" w14:textId="77777777" w:rsidR="00F16DAE" w:rsidRDefault="00F16DAE" w:rsidP="00640F6D">
      <w:pPr>
        <w:pStyle w:val="IndBodyText"/>
        <w:numPr>
          <w:ilvl w:val="0"/>
          <w:numId w:val="22"/>
        </w:numPr>
      </w:pPr>
      <w:r>
        <w:t>a description of the project (what technology you are addressing and the rationale for choosing that technology),</w:t>
      </w:r>
    </w:p>
    <w:p w14:paraId="131E36AA" w14:textId="77777777" w:rsidR="00F16DAE" w:rsidRPr="00F16DAE" w:rsidRDefault="00F16DAE" w:rsidP="00640F6D">
      <w:pPr>
        <w:pStyle w:val="IndBodyText"/>
        <w:numPr>
          <w:ilvl w:val="0"/>
          <w:numId w:val="22"/>
        </w:numPr>
      </w:pPr>
      <w:r>
        <w:lastRenderedPageBreak/>
        <w:t>an explanation of what kind of data you will collect, the methods you will use (interviews, library research, observation, etc.)</w:t>
      </w:r>
      <w:r>
        <w:rPr>
          <w:lang w:val="en-US"/>
        </w:rPr>
        <w:t>.</w:t>
      </w:r>
    </w:p>
    <w:p w14:paraId="16BB5830" w14:textId="77777777" w:rsidR="00F16DAE" w:rsidRDefault="00F16DAE" w:rsidP="00640F6D">
      <w:pPr>
        <w:pStyle w:val="IndBodyText"/>
        <w:numPr>
          <w:ilvl w:val="0"/>
          <w:numId w:val="22"/>
        </w:numPr>
      </w:pPr>
      <w:r>
        <w:t xml:space="preserve">a proposal about how you will test your initial design suggestions. </w:t>
      </w:r>
    </w:p>
    <w:p w14:paraId="62977107" w14:textId="77777777" w:rsidR="00F16DAE" w:rsidRDefault="00F16DAE" w:rsidP="00640F6D">
      <w:pPr>
        <w:pStyle w:val="IndBodyText"/>
        <w:numPr>
          <w:ilvl w:val="0"/>
          <w:numId w:val="22"/>
        </w:numPr>
      </w:pPr>
      <w:r>
        <w:t>a timeline with major tasks to be accomplished for the project and which team member will take a leadership role and responsibility for the task.</w:t>
      </w:r>
    </w:p>
    <w:p w14:paraId="3B35048E" w14:textId="6B40F535" w:rsidR="006054DA" w:rsidRDefault="00F16DAE" w:rsidP="00F16DAE">
      <w:pPr>
        <w:pStyle w:val="IndBodyText"/>
        <w:ind w:left="1354" w:firstLine="0"/>
        <w:rPr>
          <w:b/>
          <w:bCs/>
          <w:color w:val="000000" w:themeColor="text1"/>
          <w:lang w:val="en-US"/>
        </w:rPr>
      </w:pPr>
      <w:r w:rsidRPr="00F16DAE">
        <w:rPr>
          <w:b/>
          <w:bCs/>
          <w:color w:val="000000" w:themeColor="text1"/>
          <w:lang w:val="en-US"/>
        </w:rPr>
        <w:t>By the end of this section, you should include the initial project plan, team member, and their main responsibilities in the project.</w:t>
      </w:r>
    </w:p>
    <w:p w14:paraId="4E0DA086" w14:textId="77777777" w:rsidR="0080642C" w:rsidRDefault="0080642C" w:rsidP="0080642C">
      <w:pPr>
        <w:pStyle w:val="IndBodyText"/>
        <w:keepNext/>
        <w:tabs>
          <w:tab w:val="left" w:pos="360"/>
        </w:tabs>
        <w:ind w:left="360" w:firstLine="0"/>
        <w:jc w:val="center"/>
      </w:pPr>
      <w:r>
        <w:rPr>
          <w:noProof/>
        </w:rPr>
        <w:drawing>
          <wp:inline distT="0" distB="0" distL="0" distR="0" wp14:anchorId="69EA1AEE" wp14:editId="721C56E7">
            <wp:extent cx="5114925" cy="2391410"/>
            <wp:effectExtent l="0" t="0" r="9525" b="8890"/>
            <wp:docPr id="1" name="Picture 1" descr="2022 Project Plan Example - Sample Real-Life Proj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 Project Plan Example - Sample Real-Life Project Plan"/>
                    <pic:cNvPicPr>
                      <a:picLocks noChangeAspect="1" noChangeArrowheads="1"/>
                    </pic:cNvPicPr>
                  </pic:nvPicPr>
                  <pic:blipFill rotWithShape="1">
                    <a:blip r:embed="rId17">
                      <a:extLst>
                        <a:ext uri="{28A0092B-C50C-407E-A947-70E740481C1C}">
                          <a14:useLocalDpi xmlns:a14="http://schemas.microsoft.com/office/drawing/2010/main" val="0"/>
                        </a:ext>
                      </a:extLst>
                    </a:blip>
                    <a:srcRect r="8435"/>
                    <a:stretch/>
                  </pic:blipFill>
                  <pic:spPr bwMode="auto">
                    <a:xfrm>
                      <a:off x="0" y="0"/>
                      <a:ext cx="5114925" cy="2391410"/>
                    </a:xfrm>
                    <a:prstGeom prst="rect">
                      <a:avLst/>
                    </a:prstGeom>
                    <a:noFill/>
                    <a:ln>
                      <a:noFill/>
                    </a:ln>
                    <a:extLst>
                      <a:ext uri="{53640926-AAD7-44D8-BBD7-CCE9431645EC}">
                        <a14:shadowObscured xmlns:a14="http://schemas.microsoft.com/office/drawing/2010/main"/>
                      </a:ext>
                    </a:extLst>
                  </pic:spPr>
                </pic:pic>
              </a:graphicData>
            </a:graphic>
          </wp:inline>
        </w:drawing>
      </w:r>
    </w:p>
    <w:p w14:paraId="360BF1DC" w14:textId="59762166" w:rsidR="0080642C" w:rsidRPr="00F16DAE" w:rsidRDefault="0080642C" w:rsidP="0080642C">
      <w:pPr>
        <w:pStyle w:val="Caption"/>
        <w:rPr>
          <w:b w:val="0"/>
          <w:bCs w:val="0"/>
          <w:lang w:val="x-none"/>
        </w:rPr>
      </w:pPr>
      <w:bookmarkStart w:id="37" w:name="_Toc118576627"/>
      <w:r>
        <w:t xml:space="preserve">Figure </w:t>
      </w:r>
      <w:fldSimple w:instr=" SEQ Figure \* ARABIC ">
        <w:r>
          <w:rPr>
            <w:noProof/>
          </w:rPr>
          <w:t>1</w:t>
        </w:r>
      </w:fldSimple>
      <w:r>
        <w:t>. Project Plan Example.</w:t>
      </w:r>
      <w:bookmarkEnd w:id="37"/>
    </w:p>
    <w:p w14:paraId="6DF5B360" w14:textId="7C9D6910" w:rsidR="00E71760" w:rsidRPr="0054177F" w:rsidRDefault="00AB59A3" w:rsidP="00A7217B">
      <w:pPr>
        <w:pStyle w:val="Heading21"/>
        <w:rPr>
          <w:color w:val="000000" w:themeColor="text1"/>
        </w:rPr>
      </w:pPr>
      <w:bookmarkStart w:id="38" w:name="_Toc442208152"/>
      <w:bookmarkStart w:id="39" w:name="_Toc450206512"/>
      <w:bookmarkStart w:id="40" w:name="_Toc118576609"/>
      <w:bookmarkStart w:id="41" w:name="_Toc436322043"/>
      <w:bookmarkStart w:id="42" w:name="_Toc361630215"/>
      <w:bookmarkStart w:id="43" w:name="_Toc379710622"/>
      <w:bookmarkStart w:id="44" w:name="_Toc399400173"/>
      <w:bookmarkStart w:id="45" w:name="_Toc402693326"/>
      <w:bookmarkStart w:id="46" w:name="_Toc413188195"/>
      <w:bookmarkStart w:id="47" w:name="_Toc433915483"/>
      <w:bookmarkStart w:id="48" w:name="_Toc434260619"/>
      <w:r>
        <w:rPr>
          <w:color w:val="000000" w:themeColor="text1"/>
          <w:lang w:val="en-US"/>
        </w:rPr>
        <w:t>Project</w:t>
      </w:r>
      <w:r w:rsidR="00E71760" w:rsidRPr="0054177F">
        <w:rPr>
          <w:color w:val="000000" w:themeColor="text1"/>
        </w:rPr>
        <w:t xml:space="preserve"> Methodology</w:t>
      </w:r>
      <w:bookmarkEnd w:id="38"/>
      <w:bookmarkEnd w:id="39"/>
      <w:bookmarkEnd w:id="40"/>
      <w:r w:rsidR="00E71760" w:rsidRPr="0054177F">
        <w:rPr>
          <w:color w:val="000000" w:themeColor="text1"/>
        </w:rPr>
        <w:t xml:space="preserve"> </w:t>
      </w:r>
    </w:p>
    <w:p w14:paraId="3BB144FE" w14:textId="142D9BB7" w:rsidR="004B1549" w:rsidRDefault="004B1549" w:rsidP="004B1549">
      <w:pPr>
        <w:pStyle w:val="IndBodyText"/>
        <w:rPr>
          <w:color w:val="000000" w:themeColor="text1"/>
        </w:rPr>
      </w:pPr>
      <w:r>
        <w:t>A project management methodology is a set of principles and practices that guide you in organizing your projects to ensure their optimum performance. Basically, it’s a framework that helps you to manage your project in the best way possible</w:t>
      </w:r>
      <w:r>
        <w:rPr>
          <w:lang w:val="en-US"/>
        </w:rPr>
        <w:t xml:space="preserve">. </w:t>
      </w:r>
      <w:r>
        <w:rPr>
          <w:color w:val="000000" w:themeColor="text1"/>
        </w:rPr>
        <w:t>This section demonstrates which methodology will be used during the project implementation? and why?.</w:t>
      </w:r>
    </w:p>
    <w:p w14:paraId="34BB84B0" w14:textId="34B52B4F" w:rsidR="004B1549" w:rsidRDefault="004B1549" w:rsidP="004B1549">
      <w:pPr>
        <w:pStyle w:val="IndBodyText"/>
        <w:rPr>
          <w:color w:val="000000" w:themeColor="text1"/>
          <w:lang w:val="en-US"/>
        </w:rPr>
      </w:pPr>
      <w:r>
        <w:rPr>
          <w:color w:val="000000" w:themeColor="text1"/>
          <w:lang w:val="en-US"/>
        </w:rPr>
        <w:t xml:space="preserve">A list of </w:t>
      </w:r>
      <w:r w:rsidRPr="004B1549">
        <w:rPr>
          <w:i/>
          <w:iCs/>
          <w:color w:val="000000" w:themeColor="text1"/>
          <w:lang w:val="en-US"/>
        </w:rPr>
        <w:t>some</w:t>
      </w:r>
      <w:r>
        <w:rPr>
          <w:color w:val="000000" w:themeColor="text1"/>
          <w:lang w:val="en-US"/>
        </w:rPr>
        <w:t xml:space="preserve"> project methodologies includes:</w:t>
      </w:r>
    </w:p>
    <w:p w14:paraId="5DBE43A7" w14:textId="6C12EF99" w:rsidR="004B1549" w:rsidRDefault="004B1549" w:rsidP="00640F6D">
      <w:pPr>
        <w:pStyle w:val="IndBodyText"/>
        <w:numPr>
          <w:ilvl w:val="0"/>
          <w:numId w:val="23"/>
        </w:numPr>
        <w:rPr>
          <w:lang w:val="en-US"/>
        </w:rPr>
      </w:pPr>
      <w:r>
        <w:rPr>
          <w:lang w:val="en-US"/>
        </w:rPr>
        <w:t>Waterfall</w:t>
      </w:r>
    </w:p>
    <w:p w14:paraId="2D7EB074" w14:textId="00E071F6" w:rsidR="004B1549" w:rsidRDefault="004B1549" w:rsidP="00640F6D">
      <w:pPr>
        <w:pStyle w:val="IndBodyText"/>
        <w:numPr>
          <w:ilvl w:val="0"/>
          <w:numId w:val="23"/>
        </w:numPr>
        <w:rPr>
          <w:lang w:val="en-US"/>
        </w:rPr>
      </w:pPr>
      <w:r>
        <w:rPr>
          <w:lang w:val="en-US"/>
        </w:rPr>
        <w:t>Agile</w:t>
      </w:r>
    </w:p>
    <w:p w14:paraId="3D80A7CF" w14:textId="0955826B" w:rsidR="004B1549" w:rsidRDefault="004B1549" w:rsidP="00640F6D">
      <w:pPr>
        <w:pStyle w:val="IndBodyText"/>
        <w:numPr>
          <w:ilvl w:val="0"/>
          <w:numId w:val="23"/>
        </w:numPr>
        <w:rPr>
          <w:lang w:val="en-US"/>
        </w:rPr>
      </w:pPr>
      <w:r>
        <w:rPr>
          <w:lang w:val="en-US"/>
        </w:rPr>
        <w:t>Scrum</w:t>
      </w:r>
    </w:p>
    <w:p w14:paraId="3078F9A5" w14:textId="05E430B3" w:rsidR="004B1549" w:rsidRDefault="004B1549" w:rsidP="00640F6D">
      <w:pPr>
        <w:pStyle w:val="IndBodyText"/>
        <w:numPr>
          <w:ilvl w:val="0"/>
          <w:numId w:val="23"/>
        </w:numPr>
        <w:rPr>
          <w:lang w:val="en-US"/>
        </w:rPr>
      </w:pPr>
      <w:r>
        <w:rPr>
          <w:lang w:val="en-US"/>
        </w:rPr>
        <w:t>Extreme Programming</w:t>
      </w:r>
    </w:p>
    <w:p w14:paraId="772438E1" w14:textId="105E7947" w:rsidR="004B1549" w:rsidRDefault="004B1549" w:rsidP="00640F6D">
      <w:pPr>
        <w:pStyle w:val="IndBodyText"/>
        <w:numPr>
          <w:ilvl w:val="0"/>
          <w:numId w:val="23"/>
        </w:numPr>
        <w:rPr>
          <w:lang w:val="en-US"/>
        </w:rPr>
      </w:pPr>
      <w:r>
        <w:rPr>
          <w:lang w:val="en-US"/>
        </w:rPr>
        <w:t>Adaptive Project Framework</w:t>
      </w:r>
    </w:p>
    <w:p w14:paraId="135F64EC" w14:textId="3552B5A0" w:rsidR="004B1549" w:rsidRPr="004B1549" w:rsidRDefault="004B1549" w:rsidP="004B1549">
      <w:pPr>
        <w:pStyle w:val="IndBodyText"/>
        <w:rPr>
          <w:lang w:val="en-US"/>
        </w:rPr>
      </w:pPr>
      <w:r>
        <w:rPr>
          <w:lang w:val="en-US"/>
        </w:rPr>
        <w:t xml:space="preserve">Check more details in </w:t>
      </w:r>
      <w:r w:rsidRPr="004B1549">
        <w:rPr>
          <w:color w:val="1F3864" w:themeColor="accent1" w:themeShade="80"/>
          <w:lang w:val="en-US"/>
        </w:rPr>
        <w:t>https://www.teamwork.com/project-management-guide/project-management-methodologies/</w:t>
      </w:r>
    </w:p>
    <w:p w14:paraId="18AC5EE0" w14:textId="54CCBDE0" w:rsidR="006054DA" w:rsidRPr="0054177F" w:rsidRDefault="00AB59A3" w:rsidP="00A7217B">
      <w:pPr>
        <w:pStyle w:val="Heading21"/>
        <w:rPr>
          <w:color w:val="000000" w:themeColor="text1"/>
        </w:rPr>
      </w:pPr>
      <w:bookmarkStart w:id="49" w:name="_Toc436322045"/>
      <w:bookmarkStart w:id="50" w:name="_Toc442208154"/>
      <w:bookmarkStart w:id="51" w:name="_Toc450206514"/>
      <w:bookmarkStart w:id="52" w:name="_Toc118576610"/>
      <w:bookmarkEnd w:id="41"/>
      <w:r>
        <w:rPr>
          <w:color w:val="000000" w:themeColor="text1"/>
          <w:lang w:val="en-US"/>
        </w:rPr>
        <w:lastRenderedPageBreak/>
        <w:t>Project Report</w:t>
      </w:r>
      <w:r w:rsidR="006054DA" w:rsidRPr="0054177F">
        <w:rPr>
          <w:color w:val="000000" w:themeColor="text1"/>
        </w:rPr>
        <w:t xml:space="preserve"> Outline</w:t>
      </w:r>
      <w:bookmarkEnd w:id="42"/>
      <w:bookmarkEnd w:id="43"/>
      <w:bookmarkEnd w:id="44"/>
      <w:bookmarkEnd w:id="45"/>
      <w:bookmarkEnd w:id="46"/>
      <w:bookmarkEnd w:id="47"/>
      <w:bookmarkEnd w:id="48"/>
      <w:bookmarkEnd w:id="49"/>
      <w:bookmarkEnd w:id="50"/>
      <w:bookmarkEnd w:id="51"/>
      <w:bookmarkEnd w:id="52"/>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0B6D4D" w14:textId="77777777" w:rsidR="00640F6D" w:rsidRPr="006A2BEE" w:rsidRDefault="00640F6D" w:rsidP="00640F6D">
      <w:pPr>
        <w:pStyle w:val="IndBodyText"/>
        <w:spacing w:line="240" w:lineRule="auto"/>
        <w:rPr>
          <w:b/>
          <w:bCs/>
          <w:color w:val="000000" w:themeColor="text1"/>
          <w:lang w:val="en-US"/>
        </w:rPr>
      </w:pPr>
    </w:p>
    <w:p w14:paraId="62C09E8E" w14:textId="77777777" w:rsidR="009D354E" w:rsidRDefault="006A2BEE" w:rsidP="00640F6D">
      <w:pPr>
        <w:pStyle w:val="IndBodyText"/>
        <w:spacing w:line="240" w:lineRule="auto"/>
        <w:ind w:left="780" w:firstLine="0"/>
        <w:rPr>
          <w:ins w:id="53" w:author="Microsoft Word" w:date="2024-10-18T15:29:00Z"/>
          <w:color w:val="000000" w:themeColor="text1"/>
          <w:lang w:val="en-US"/>
        </w:rPr>
      </w:pPr>
      <w:r w:rsidRPr="006A2BEE">
        <w:rPr>
          <w:color w:val="000000" w:themeColor="text1"/>
          <w:lang w:val="en-US"/>
        </w:rPr>
        <w:t>This chapter defines the core problem and outlines the functional and non-functional requirements of the system. It identifies the key stakeholders, their roles, and responsibilities in the project. Detailed system scenarios and essential UML diagrams, such as use case, class, and sequence diagrams, are presented to visualize and clarify the system's design</w:t>
      </w:r>
    </w:p>
    <w:p w14:paraId="3ABC8163" w14:textId="77777777" w:rsidR="00EC1EF8" w:rsidRDefault="00EC1EF8" w:rsidP="003F7209">
      <w:pPr>
        <w:pStyle w:val="IndBodyText"/>
        <w:spacing w:line="240" w:lineRule="auto"/>
        <w:ind w:firstLine="0"/>
        <w:rPr>
          <w:color w:val="000000" w:themeColor="text1"/>
          <w:lang w:val="en-US"/>
        </w:rPr>
      </w:pP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7A8C618C" w14:textId="54687B10"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This section provides a thorough description of the design and implementation process for the Alzheimer's support system. It includes the system's architecture, user interface prototypes, data 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1E83DD90" w14:textId="5028F36F" w:rsidR="006D4925" w:rsidRPr="00B96DD8" w:rsidRDefault="00B96DD8" w:rsidP="00A7217B">
      <w:pPr>
        <w:pStyle w:val="Heading1"/>
        <w:rPr>
          <w:color w:val="000000" w:themeColor="text1"/>
          <w:szCs w:val="32"/>
        </w:rPr>
      </w:pPr>
      <w:bookmarkStart w:id="54" w:name="_Toc118576611"/>
      <w:r w:rsidRPr="00B96DD8">
        <w:rPr>
          <w:szCs w:val="32"/>
        </w:rPr>
        <w:lastRenderedPageBreak/>
        <w:t>Market and Literature Survey</w:t>
      </w:r>
      <w:bookmarkEnd w:id="54"/>
    </w:p>
    <w:p w14:paraId="5CA6B50A" w14:textId="03D645A1" w:rsidR="002F41EC" w:rsidRDefault="002F41EC" w:rsidP="002F41EC">
      <w:pPr>
        <w:pStyle w:val="BodyText"/>
        <w:rPr>
          <w:color w:val="000000" w:themeColor="text1"/>
          <w:lang w:val="x-none" w:eastAsia="x-none"/>
        </w:rPr>
      </w:pPr>
    </w:p>
    <w:p w14:paraId="0C547183" w14:textId="7082B2FF" w:rsidR="00BA1C84" w:rsidRPr="00781A67" w:rsidRDefault="00BA1C84" w:rsidP="00BA1C84">
      <w:pPr>
        <w:pStyle w:val="IndBodyText"/>
        <w:rPr>
          <w:sz w:val="23"/>
          <w:szCs w:val="23"/>
        </w:rPr>
      </w:pPr>
      <w:r w:rsidRPr="00084A9F">
        <w:t>A survey of the</w:t>
      </w:r>
      <w:r>
        <w:t xml:space="preserve"> state of the art concerning the subject under consideration. Also a sample of the</w:t>
      </w:r>
      <w:r w:rsidRPr="00084A9F">
        <w:t xml:space="preserve"> literature</w:t>
      </w:r>
      <w:r>
        <w:t xml:space="preserve"> that relates to the subject should be reviewed.</w:t>
      </w:r>
      <w:r w:rsidRPr="00084A9F">
        <w:t xml:space="preserve"> </w:t>
      </w:r>
      <w:r w:rsidRPr="00781A67">
        <w:rPr>
          <w:b/>
        </w:rPr>
        <w:t>This chapter</w:t>
      </w:r>
      <w:r>
        <w:rPr>
          <w:b/>
        </w:rPr>
        <w:t xml:space="preserve"> should be ended with a section where the project description is given in theory.</w:t>
      </w:r>
      <w:r w:rsidRPr="00781A67">
        <w:rPr>
          <w:b/>
        </w:rPr>
        <w:t xml:space="preserve"> </w:t>
      </w:r>
    </w:p>
    <w:p w14:paraId="40BD7CD7" w14:textId="0949B6FF" w:rsidR="00766752" w:rsidRPr="0054177F" w:rsidRDefault="00B015E8" w:rsidP="00A7217B">
      <w:pPr>
        <w:pStyle w:val="Heading21"/>
        <w:rPr>
          <w:color w:val="000000" w:themeColor="text1"/>
        </w:rPr>
      </w:pPr>
      <w:bookmarkStart w:id="55" w:name="_Toc118576612"/>
      <w:r>
        <w:rPr>
          <w:color w:val="000000" w:themeColor="text1"/>
          <w:lang w:val="en-US"/>
        </w:rPr>
        <w:t>Section 2.1</w:t>
      </w:r>
      <w:bookmarkEnd w:id="55"/>
    </w:p>
    <w:p w14:paraId="0A5C4465" w14:textId="0F03AB93" w:rsidR="00841235" w:rsidRPr="00B646FC" w:rsidRDefault="00841235" w:rsidP="00334560">
      <w:pPr>
        <w:pStyle w:val="IndBodyText"/>
        <w:rPr>
          <w:color w:val="000000" w:themeColor="text1"/>
          <w:shd w:val="clear" w:color="auto" w:fill="FFFFFF"/>
          <w:lang w:val="en-US"/>
        </w:rPr>
      </w:pPr>
      <w:bookmarkStart w:id="56" w:name="_Toc433915495"/>
      <w:bookmarkStart w:id="57" w:name="_Toc434260630"/>
      <w:bookmarkStart w:id="58" w:name="_Toc440403099"/>
    </w:p>
    <w:p w14:paraId="541F0F42" w14:textId="32C96EA2" w:rsidR="00334560" w:rsidRPr="0054177F" w:rsidRDefault="00B015E8" w:rsidP="00334560">
      <w:pPr>
        <w:pStyle w:val="Heading21"/>
        <w:rPr>
          <w:color w:val="000000" w:themeColor="text1"/>
        </w:rPr>
      </w:pPr>
      <w:bookmarkStart w:id="59" w:name="_Toc118576613"/>
      <w:r>
        <w:rPr>
          <w:color w:val="000000" w:themeColor="text1"/>
          <w:lang w:val="en-US"/>
        </w:rPr>
        <w:t>Section 2.2</w:t>
      </w:r>
      <w:bookmarkEnd w:id="59"/>
    </w:p>
    <w:p w14:paraId="5D0E6D6A" w14:textId="341940EC" w:rsidR="00334560" w:rsidRPr="0054177F" w:rsidRDefault="00B015E8" w:rsidP="000C6B2A">
      <w:pPr>
        <w:pStyle w:val="Heading3"/>
        <w:rPr>
          <w:color w:val="000000" w:themeColor="text1"/>
        </w:rPr>
      </w:pPr>
      <w:bookmarkStart w:id="60" w:name="_Toc118576614"/>
      <w:r>
        <w:rPr>
          <w:color w:val="000000" w:themeColor="text1"/>
          <w:lang w:val="en-US"/>
        </w:rPr>
        <w:t>Sub-section 2.2.1</w:t>
      </w:r>
      <w:bookmarkEnd w:id="60"/>
    </w:p>
    <w:p w14:paraId="3CA47E26" w14:textId="77777777" w:rsidR="009B4E59" w:rsidRDefault="00B646FC" w:rsidP="009B4E59">
      <w:pPr>
        <w:pStyle w:val="BodyText"/>
        <w:keepNext/>
        <w:jc w:val="center"/>
      </w:pPr>
      <w:r>
        <w:rPr>
          <w:noProof/>
          <w:color w:val="000000" w:themeColor="text1"/>
        </w:rPr>
        <w:drawing>
          <wp:inline distT="0" distB="0" distL="0" distR="0" wp14:anchorId="1BDD9E70" wp14:editId="39ED2C50">
            <wp:extent cx="2143125" cy="2143125"/>
            <wp:effectExtent l="133350" t="114300" r="1047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F682D" w14:textId="68B910DC" w:rsidR="00CE3596" w:rsidRPr="0054177F" w:rsidRDefault="009B4E59" w:rsidP="009B4E59">
      <w:pPr>
        <w:pStyle w:val="Caption"/>
        <w:rPr>
          <w:color w:val="000000" w:themeColor="text1"/>
        </w:rPr>
      </w:pPr>
      <w:bookmarkStart w:id="61" w:name="_Toc118576628"/>
      <w:r>
        <w:t xml:space="preserve">Figure </w:t>
      </w:r>
      <w:fldSimple w:instr=" SEQ Figure \* ARABIC ">
        <w:r w:rsidR="0080642C">
          <w:rPr>
            <w:noProof/>
          </w:rPr>
          <w:t>2</w:t>
        </w:r>
      </w:fldSimple>
      <w:r>
        <w:t>. Example figure</w:t>
      </w:r>
      <w:bookmarkEnd w:id="61"/>
    </w:p>
    <w:bookmarkEnd w:id="56"/>
    <w:bookmarkEnd w:id="57"/>
    <w:bookmarkEnd w:id="58"/>
    <w:p w14:paraId="78A79367" w14:textId="0CC9829C" w:rsidR="00306663" w:rsidRDefault="00306663" w:rsidP="004C04DF">
      <w:pPr>
        <w:pStyle w:val="BodyText"/>
        <w:rPr>
          <w:color w:val="000000" w:themeColor="text1"/>
        </w:rPr>
      </w:pPr>
    </w:p>
    <w:p w14:paraId="29A4568B" w14:textId="41467A6D" w:rsidR="00BA1C84" w:rsidRDefault="00BA1C84" w:rsidP="004C04DF">
      <w:pPr>
        <w:pStyle w:val="BodyText"/>
        <w:rPr>
          <w:color w:val="000000" w:themeColor="text1"/>
        </w:rPr>
      </w:pPr>
    </w:p>
    <w:p w14:paraId="47D38316" w14:textId="77777777" w:rsidR="00BA1C84" w:rsidRPr="0054177F" w:rsidRDefault="00BA1C84" w:rsidP="004C04DF">
      <w:pPr>
        <w:pStyle w:val="BodyText"/>
        <w:rPr>
          <w:color w:val="000000" w:themeColor="text1"/>
        </w:rPr>
      </w:pPr>
    </w:p>
    <w:p w14:paraId="66F2ED88" w14:textId="72DA332A" w:rsidR="00BA1C84" w:rsidRDefault="00BA1C84" w:rsidP="00BA1C84">
      <w:pPr>
        <w:pStyle w:val="Caption"/>
        <w:keepNext/>
      </w:pPr>
      <w:bookmarkStart w:id="62" w:name="_Toc118576633"/>
      <w:r>
        <w:t xml:space="preserve">Table </w:t>
      </w:r>
      <w:fldSimple w:instr=" SEQ Table \* ARABIC ">
        <w:r>
          <w:rPr>
            <w:noProof/>
          </w:rPr>
          <w:t>1</w:t>
        </w:r>
      </w:fldSimple>
      <w:r>
        <w:t>. Example Table</w:t>
      </w:r>
      <w:bookmarkEnd w:id="62"/>
    </w:p>
    <w:tbl>
      <w:tblPr>
        <w:tblStyle w:val="TableGrid"/>
        <w:tblW w:w="0" w:type="auto"/>
        <w:tblLook w:val="04A0" w:firstRow="1" w:lastRow="0" w:firstColumn="1" w:lastColumn="0" w:noHBand="0" w:noVBand="1"/>
      </w:tblPr>
      <w:tblGrid>
        <w:gridCol w:w="2929"/>
        <w:gridCol w:w="2929"/>
        <w:gridCol w:w="2929"/>
      </w:tblGrid>
      <w:tr w:rsidR="00BA1C84" w14:paraId="1D439318" w14:textId="77777777" w:rsidTr="00BA1C84">
        <w:tc>
          <w:tcPr>
            <w:tcW w:w="2929" w:type="dxa"/>
          </w:tcPr>
          <w:p w14:paraId="3EC11005" w14:textId="77777777" w:rsidR="00BA1C84" w:rsidRDefault="00BA1C84" w:rsidP="004C04DF">
            <w:pPr>
              <w:pStyle w:val="BodyText"/>
              <w:rPr>
                <w:color w:val="000000" w:themeColor="text1"/>
              </w:rPr>
            </w:pPr>
          </w:p>
        </w:tc>
        <w:tc>
          <w:tcPr>
            <w:tcW w:w="2929" w:type="dxa"/>
          </w:tcPr>
          <w:p w14:paraId="0F9068C2" w14:textId="77777777" w:rsidR="00BA1C84" w:rsidRDefault="00BA1C84" w:rsidP="004C04DF">
            <w:pPr>
              <w:pStyle w:val="BodyText"/>
              <w:rPr>
                <w:color w:val="000000" w:themeColor="text1"/>
              </w:rPr>
            </w:pPr>
          </w:p>
        </w:tc>
        <w:tc>
          <w:tcPr>
            <w:tcW w:w="2929" w:type="dxa"/>
          </w:tcPr>
          <w:p w14:paraId="320FA542" w14:textId="77777777" w:rsidR="00BA1C84" w:rsidRDefault="00BA1C84" w:rsidP="004C04DF">
            <w:pPr>
              <w:pStyle w:val="BodyText"/>
              <w:rPr>
                <w:color w:val="000000" w:themeColor="text1"/>
              </w:rPr>
            </w:pPr>
          </w:p>
        </w:tc>
      </w:tr>
      <w:tr w:rsidR="00BA1C84" w14:paraId="0614D7CD" w14:textId="77777777" w:rsidTr="00BA1C84">
        <w:tc>
          <w:tcPr>
            <w:tcW w:w="2929" w:type="dxa"/>
          </w:tcPr>
          <w:p w14:paraId="446EC973" w14:textId="77777777" w:rsidR="00BA1C84" w:rsidRDefault="00BA1C84" w:rsidP="004C04DF">
            <w:pPr>
              <w:pStyle w:val="BodyText"/>
              <w:rPr>
                <w:color w:val="000000" w:themeColor="text1"/>
              </w:rPr>
            </w:pPr>
          </w:p>
        </w:tc>
        <w:tc>
          <w:tcPr>
            <w:tcW w:w="2929" w:type="dxa"/>
          </w:tcPr>
          <w:p w14:paraId="6933106D" w14:textId="77777777" w:rsidR="00BA1C84" w:rsidRDefault="00BA1C84" w:rsidP="004C04DF">
            <w:pPr>
              <w:pStyle w:val="BodyText"/>
              <w:rPr>
                <w:color w:val="000000" w:themeColor="text1"/>
              </w:rPr>
            </w:pPr>
          </w:p>
        </w:tc>
        <w:tc>
          <w:tcPr>
            <w:tcW w:w="2929" w:type="dxa"/>
          </w:tcPr>
          <w:p w14:paraId="670A02A8" w14:textId="77777777" w:rsidR="00BA1C84" w:rsidRDefault="00BA1C84" w:rsidP="004C04DF">
            <w:pPr>
              <w:pStyle w:val="BodyText"/>
              <w:rPr>
                <w:color w:val="000000" w:themeColor="text1"/>
              </w:rPr>
            </w:pPr>
          </w:p>
        </w:tc>
      </w:tr>
    </w:tbl>
    <w:p w14:paraId="26A373C2" w14:textId="2288E435" w:rsidR="00306663" w:rsidRPr="0054177F" w:rsidRDefault="00306663" w:rsidP="004C04DF">
      <w:pPr>
        <w:pStyle w:val="BodyText"/>
        <w:rPr>
          <w:color w:val="000000" w:themeColor="text1"/>
        </w:rPr>
        <w:sectPr w:rsidR="00306663" w:rsidRPr="0054177F" w:rsidSect="00EC7EEF">
          <w:headerReference w:type="default" r:id="rId21"/>
          <w:pgSz w:w="11907" w:h="16839" w:code="9"/>
          <w:pgMar w:top="1699" w:right="1699" w:bottom="1411" w:left="1411" w:header="720" w:footer="720" w:gutter="0"/>
          <w:cols w:space="720"/>
          <w:docGrid w:linePitch="360"/>
        </w:sectPr>
      </w:pPr>
    </w:p>
    <w:p w14:paraId="139E91F3" w14:textId="6B88037C" w:rsidR="00DF6726" w:rsidRPr="0054177F" w:rsidRDefault="004B7E4A" w:rsidP="00C11AB9">
      <w:pPr>
        <w:pStyle w:val="Heading1"/>
        <w:rPr>
          <w:color w:val="000000" w:themeColor="text1"/>
          <w:lang w:val="en-US"/>
        </w:rPr>
      </w:pPr>
      <w:bookmarkStart w:id="63" w:name="_Toc118576615"/>
      <w:bookmarkStart w:id="64" w:name="_Toc433915504"/>
      <w:bookmarkStart w:id="65" w:name="_Toc434260639"/>
      <w:r>
        <w:rPr>
          <w:color w:val="000000" w:themeColor="text1"/>
          <w:lang w:val="en-US"/>
        </w:rPr>
        <w:lastRenderedPageBreak/>
        <w:t>&lt;Project title&gt;</w:t>
      </w:r>
      <w:r w:rsidR="00BA1C84">
        <w:rPr>
          <w:color w:val="000000" w:themeColor="text1"/>
          <w:lang w:val="en-US"/>
        </w:rPr>
        <w:t xml:space="preserve"> Analysis</w:t>
      </w:r>
      <w:bookmarkEnd w:id="63"/>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cit the suitable set of UML diagrams to fully describe the system in details. Example of essential UML diagrams are use case, class, and sequence diagrams.</w:t>
      </w:r>
    </w:p>
    <w:p w14:paraId="4BAC2D7E" w14:textId="6BAC6AE6" w:rsidR="006763BB" w:rsidRDefault="009B4E59" w:rsidP="00A7217B">
      <w:pPr>
        <w:pStyle w:val="Heading21"/>
        <w:rPr>
          <w:color w:val="000000" w:themeColor="text1"/>
          <w:lang w:val="en-US"/>
        </w:rPr>
      </w:pPr>
      <w:bookmarkStart w:id="66" w:name="_Toc118576616"/>
      <w:r>
        <w:rPr>
          <w:color w:val="000000" w:themeColor="text1"/>
          <w:lang w:val="en-US"/>
        </w:rPr>
        <w:t>Section 3.1</w:t>
      </w:r>
      <w:bookmarkEnd w:id="66"/>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39D064F6" w:rsidR="00092A4B" w:rsidRPr="009B4E59" w:rsidRDefault="00092A4B" w:rsidP="00092A4B">
      <w:pPr>
        <w:pStyle w:val="Caption"/>
        <w:rPr>
          <w:lang w:eastAsia="x-none"/>
        </w:rPr>
      </w:pPr>
      <w:bookmarkStart w:id="67" w:name="_Toc118576629"/>
      <w:r>
        <w:t xml:space="preserve">Figure </w:t>
      </w:r>
      <w:fldSimple w:instr=" SEQ Figure \* ARABIC ">
        <w:r w:rsidR="0080642C">
          <w:rPr>
            <w:noProof/>
          </w:rPr>
          <w:t>3</w:t>
        </w:r>
      </w:fldSimple>
      <w:r>
        <w:t>. Use Case Example</w:t>
      </w:r>
      <w:bookmarkEnd w:id="67"/>
    </w:p>
    <w:p w14:paraId="4545E32C" w14:textId="720EE465" w:rsidR="006763BB" w:rsidRPr="0054177F" w:rsidRDefault="009B4E59" w:rsidP="00A7217B">
      <w:pPr>
        <w:pStyle w:val="Heading21"/>
        <w:rPr>
          <w:color w:val="000000" w:themeColor="text1"/>
        </w:rPr>
      </w:pPr>
      <w:bookmarkStart w:id="68" w:name="_Toc118576617"/>
      <w:r>
        <w:rPr>
          <w:color w:val="000000" w:themeColor="text1"/>
          <w:lang w:val="en-US"/>
        </w:rPr>
        <w:t>Section 3.2</w:t>
      </w:r>
      <w:bookmarkEnd w:id="68"/>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3"/>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69" w:name="_Toc118576618"/>
      <w:bookmarkStart w:id="70" w:name="_Toc436322279"/>
      <w:bookmarkStart w:id="71" w:name="_Ref435099677"/>
      <w:bookmarkEnd w:id="64"/>
      <w:bookmarkEnd w:id="65"/>
      <w:r>
        <w:rPr>
          <w:color w:val="000000" w:themeColor="text1"/>
          <w:lang w:val="en-US"/>
        </w:rPr>
        <w:lastRenderedPageBreak/>
        <w:t xml:space="preserve">&lt;Project title&gt; </w:t>
      </w:r>
      <w:r w:rsidR="00297D2E">
        <w:rPr>
          <w:color w:val="000000" w:themeColor="text1"/>
          <w:lang w:val="en-US"/>
        </w:rPr>
        <w:t>Design and Implementation</w:t>
      </w:r>
      <w:bookmarkEnd w:id="69"/>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72" w:name="_Toc118576619"/>
      <w:r>
        <w:rPr>
          <w:color w:val="000000" w:themeColor="text1"/>
          <w:lang w:val="en-US"/>
        </w:rPr>
        <w:t>Section 4.1</w:t>
      </w:r>
      <w:bookmarkEnd w:id="72"/>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73" w:name="_Toc118576620"/>
      <w:r>
        <w:rPr>
          <w:noProof/>
          <w:color w:val="000000" w:themeColor="text1"/>
          <w:lang w:val="en-US"/>
        </w:rPr>
        <w:t>Section 4.2</w:t>
      </w:r>
      <w:bookmarkEnd w:id="73"/>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74" w:name="_Toc118576621"/>
      <w:r>
        <w:rPr>
          <w:color w:val="000000" w:themeColor="text1"/>
          <w:lang w:val="en-US"/>
        </w:rPr>
        <w:lastRenderedPageBreak/>
        <w:t>&lt;Project title&gt; Testing and Evaluation</w:t>
      </w:r>
      <w:bookmarkEnd w:id="74"/>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rsidP="00640F6D">
      <w:pPr>
        <w:pStyle w:val="IndBodyText"/>
        <w:numPr>
          <w:ilvl w:val="0"/>
          <w:numId w:val="24"/>
        </w:numPr>
        <w:rPr>
          <w:b/>
          <w:i/>
        </w:rPr>
      </w:pPr>
      <w:r w:rsidRPr="00803D62">
        <w:rPr>
          <w:b/>
          <w:i/>
        </w:rPr>
        <w:t>Cost (if possible)</w:t>
      </w:r>
    </w:p>
    <w:p w14:paraId="6E15DC06" w14:textId="77777777" w:rsidR="00975C1F" w:rsidRPr="00803D62" w:rsidRDefault="00975C1F" w:rsidP="00640F6D">
      <w:pPr>
        <w:pStyle w:val="IndBodyText"/>
        <w:numPr>
          <w:ilvl w:val="0"/>
          <w:numId w:val="24"/>
        </w:numPr>
        <w:rPr>
          <w:b/>
          <w:i/>
        </w:rPr>
      </w:pPr>
      <w:r w:rsidRPr="00803D62">
        <w:rPr>
          <w:b/>
          <w:i/>
        </w:rPr>
        <w:t>Time compared to contemporary systems (if possible)</w:t>
      </w:r>
    </w:p>
    <w:p w14:paraId="57A6D72D" w14:textId="77777777" w:rsidR="00975C1F" w:rsidRPr="00205415" w:rsidRDefault="00975C1F" w:rsidP="00640F6D">
      <w:pPr>
        <w:pStyle w:val="IndBodyText"/>
        <w:numPr>
          <w:ilvl w:val="0"/>
          <w:numId w:val="24"/>
        </w:numPr>
        <w:rPr>
          <w:b/>
          <w:i/>
        </w:rPr>
      </w:pPr>
      <w:r w:rsidRPr="00803D62">
        <w:rPr>
          <w:b/>
          <w:i/>
        </w:rPr>
        <w:t>Environmental impact (if any)</w:t>
      </w:r>
    </w:p>
    <w:p w14:paraId="3699C313" w14:textId="77777777" w:rsidR="00975C1F" w:rsidRPr="00803D62" w:rsidRDefault="00975C1F" w:rsidP="00640F6D">
      <w:pPr>
        <w:pStyle w:val="IndBodyText"/>
        <w:numPr>
          <w:ilvl w:val="0"/>
          <w:numId w:val="24"/>
        </w:numPr>
        <w:rPr>
          <w:b/>
          <w:i/>
        </w:rPr>
      </w:pPr>
      <w:r w:rsidRPr="00803D62">
        <w:rPr>
          <w:b/>
          <w:i/>
        </w:rPr>
        <w:t>Ethics (if any)</w:t>
      </w:r>
    </w:p>
    <w:p w14:paraId="0439E397" w14:textId="43DD6EB1" w:rsidR="00FE14B6" w:rsidRPr="0054177F" w:rsidRDefault="00975C1F" w:rsidP="00640F6D">
      <w:pPr>
        <w:pStyle w:val="IndBodyText"/>
        <w:numPr>
          <w:ilvl w:val="0"/>
          <w:numId w:val="24"/>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5" w:name="_Toc118576622"/>
      <w:bookmarkStart w:id="76" w:name="_Toc440403112"/>
      <w:bookmarkStart w:id="77" w:name="_Toc442208186"/>
      <w:bookmarkStart w:id="78" w:name="_Toc450206546"/>
      <w:r>
        <w:rPr>
          <w:color w:val="000000" w:themeColor="text1"/>
          <w:lang w:val="en-US"/>
        </w:rPr>
        <w:t>Section 5.1</w:t>
      </w:r>
      <w:bookmarkEnd w:id="75"/>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79" w:name="_Toc118576623"/>
      <w:bookmarkEnd w:id="76"/>
      <w:bookmarkEnd w:id="77"/>
      <w:bookmarkEnd w:id="78"/>
      <w:r>
        <w:rPr>
          <w:color w:val="000000" w:themeColor="text1"/>
          <w:lang w:val="en-US"/>
        </w:rPr>
        <w:t>Section 5.2</w:t>
      </w:r>
      <w:bookmarkEnd w:id="79"/>
    </w:p>
    <w:bookmarkEnd w:id="70"/>
    <w:bookmarkEnd w:id="71"/>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80" w:name="_Toc118576624"/>
      <w:r>
        <w:rPr>
          <w:lang w:val="en-US"/>
        </w:rPr>
        <w:lastRenderedPageBreak/>
        <w:t>Conclusions and Future Work</w:t>
      </w:r>
      <w:bookmarkEnd w:id="80"/>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81" w:name="_Toc118576625"/>
      <w:r>
        <w:rPr>
          <w:color w:val="000000" w:themeColor="text1"/>
          <w:lang w:val="en-US"/>
        </w:rPr>
        <w:t>Section 6.1</w:t>
      </w:r>
      <w:bookmarkEnd w:id="81"/>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82" w:name="_Toc118576626"/>
      <w:r>
        <w:rPr>
          <w:color w:val="000000" w:themeColor="text1"/>
          <w:lang w:val="en-US"/>
        </w:rPr>
        <w:t>Section 6.2</w:t>
      </w:r>
      <w:bookmarkEnd w:id="82"/>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ABB0A" w14:textId="77777777" w:rsidR="001C3F7D" w:rsidRDefault="001C3F7D" w:rsidP="006D4925">
      <w:pPr>
        <w:spacing w:after="0" w:line="240" w:lineRule="auto"/>
      </w:pPr>
      <w:r>
        <w:separator/>
      </w:r>
    </w:p>
  </w:endnote>
  <w:endnote w:type="continuationSeparator" w:id="0">
    <w:p w14:paraId="67ACD538" w14:textId="77777777" w:rsidR="001C3F7D" w:rsidRDefault="001C3F7D" w:rsidP="006D4925">
      <w:pPr>
        <w:spacing w:after="0" w:line="240" w:lineRule="auto"/>
      </w:pPr>
      <w:r>
        <w:continuationSeparator/>
      </w:r>
    </w:p>
  </w:endnote>
  <w:endnote w:type="continuationNotice" w:id="1">
    <w:p w14:paraId="046F3A30" w14:textId="77777777" w:rsidR="001C3F7D" w:rsidRDefault="001C3F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93A65" w14:textId="257EAAE2" w:rsidR="007636A4" w:rsidRDefault="001E5CBA">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p w14:paraId="71387D1D" w14:textId="77777777" w:rsidR="00B64874" w:rsidRDefault="00B6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7F705" w14:textId="77777777" w:rsidR="001C3F7D" w:rsidRDefault="001C3F7D" w:rsidP="006D4925">
      <w:pPr>
        <w:spacing w:after="0" w:line="240" w:lineRule="auto"/>
      </w:pPr>
      <w:r>
        <w:separator/>
      </w:r>
    </w:p>
  </w:footnote>
  <w:footnote w:type="continuationSeparator" w:id="0">
    <w:p w14:paraId="63A9BBC6" w14:textId="77777777" w:rsidR="001C3F7D" w:rsidRDefault="001C3F7D" w:rsidP="006D4925">
      <w:pPr>
        <w:spacing w:after="0" w:line="240" w:lineRule="auto"/>
      </w:pPr>
      <w:r>
        <w:continuationSeparator/>
      </w:r>
    </w:p>
  </w:footnote>
  <w:footnote w:type="continuationNotice" w:id="1">
    <w:p w14:paraId="61734FC8" w14:textId="77777777" w:rsidR="001C3F7D" w:rsidRDefault="001C3F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710A" w14:textId="720FC4CC" w:rsidR="000E3F3B" w:rsidRDefault="00225927" w:rsidP="00616BDE">
    <w:pPr>
      <w:pStyle w:val="Header"/>
      <w:jc w:val="right"/>
    </w:pPr>
    <w:fldSimple w:instr=" STYLEREF  &quot;Heading 1&quot; \r  \* MERGEFORMAT ">
      <w:r w:rsidR="00A14AAE">
        <w:rPr>
          <w:noProof/>
          <w:cs/>
        </w:rPr>
        <w:t>‎</w:t>
      </w:r>
      <w:r w:rsidR="00A14AAE">
        <w:rPr>
          <w:noProof/>
        </w:rPr>
        <w:t xml:space="preserve">Chapter 1      </w:t>
      </w:r>
    </w:fldSimple>
    <w:fldSimple w:instr=" STYLEREF  &quot;Heading 1&quot; \t  \* MERGEFORMAT ">
      <w:r w:rsidR="00A14AAE">
        <w:rPr>
          <w:noProof/>
        </w:rPr>
        <w:t>Introduction</w:t>
      </w:r>
    </w:fldSimple>
    <w:r w:rsidR="000E3F3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0E3F3B" w:rsidRPr="00853390" w14:paraId="2B7090FC" w14:textId="77777777" w:rsidTr="007C2418">
      <w:trPr>
        <w:trHeight w:val="286"/>
      </w:trPr>
      <w:tc>
        <w:tcPr>
          <w:tcW w:w="1477" w:type="pct"/>
          <w:tcBorders>
            <w:top w:val="nil"/>
            <w:left w:val="nil"/>
            <w:right w:val="nil"/>
          </w:tcBorders>
          <w:shd w:val="clear" w:color="auto" w:fill="auto"/>
          <w:noWrap/>
        </w:tcPr>
        <w:p w14:paraId="4ED17DB3" w14:textId="77777777" w:rsidR="000E3F3B" w:rsidRPr="00853390" w:rsidRDefault="000E3F3B" w:rsidP="00616BDE">
          <w:pPr>
            <w:pStyle w:val="Header"/>
          </w:pPr>
        </w:p>
      </w:tc>
      <w:tc>
        <w:tcPr>
          <w:tcW w:w="3523" w:type="pct"/>
          <w:tcBorders>
            <w:top w:val="nil"/>
            <w:left w:val="nil"/>
            <w:bottom w:val="single" w:sz="4" w:space="0" w:color="auto"/>
            <w:right w:val="nil"/>
          </w:tcBorders>
          <w:shd w:val="clear" w:color="auto" w:fill="auto"/>
          <w:noWrap/>
        </w:tcPr>
        <w:p w14:paraId="55D01989" w14:textId="77777777" w:rsidR="000E3F3B" w:rsidRPr="00853390" w:rsidRDefault="000E3F3B" w:rsidP="00616BDE">
          <w:pPr>
            <w:pStyle w:val="Header"/>
            <w:ind w:left="-58" w:firstLine="58"/>
            <w:jc w:val="right"/>
          </w:pPr>
        </w:p>
      </w:tc>
    </w:tr>
  </w:tbl>
  <w:p w14:paraId="1876E2D3" w14:textId="77777777" w:rsidR="000E3F3B" w:rsidRPr="001F25A8" w:rsidRDefault="000E3F3B" w:rsidP="0077616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110F4D66" w:rsidR="00826F70" w:rsidRDefault="00225927" w:rsidP="00826F70">
    <w:pPr>
      <w:pStyle w:val="Header"/>
      <w:jc w:val="right"/>
    </w:pPr>
    <w:fldSimple w:instr=" STYLEREF  &quot;Heading 1&quot; \r  \* MERGEFORMAT ">
      <w:r w:rsidR="00A14AAE">
        <w:rPr>
          <w:noProof/>
          <w:cs/>
        </w:rPr>
        <w:t>‎</w:t>
      </w:r>
      <w:r w:rsidR="00A14AAE">
        <w:rPr>
          <w:noProof/>
        </w:rPr>
        <w:t xml:space="preserve">Chapter 2      </w:t>
      </w:r>
    </w:fldSimple>
    <w:fldSimple w:instr=" STYLEREF  &quot;Heading 1&quot; \t  \* MERGEFORMAT ">
      <w:r w:rsidR="00A14AAE">
        <w:rPr>
          <w:noProof/>
        </w:rPr>
        <w:t>Market and Literature Survey</w:t>
      </w:r>
    </w:fldSimple>
    <w:r w:rsidR="00826F7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826F70" w:rsidRPr="00853390" w14:paraId="16BA9F82" w14:textId="77777777" w:rsidTr="007C2418">
      <w:trPr>
        <w:trHeight w:val="286"/>
      </w:trPr>
      <w:tc>
        <w:tcPr>
          <w:tcW w:w="1477" w:type="pct"/>
          <w:tcBorders>
            <w:top w:val="nil"/>
            <w:left w:val="nil"/>
            <w:right w:val="nil"/>
          </w:tcBorders>
          <w:shd w:val="clear" w:color="auto" w:fill="auto"/>
          <w:noWrap/>
        </w:tcPr>
        <w:p w14:paraId="597D51E0" w14:textId="77777777" w:rsidR="00826F70" w:rsidRPr="00853390" w:rsidRDefault="00826F70" w:rsidP="00826F70">
          <w:pPr>
            <w:pStyle w:val="Header"/>
          </w:pPr>
        </w:p>
      </w:tc>
      <w:tc>
        <w:tcPr>
          <w:tcW w:w="3523" w:type="pct"/>
          <w:tcBorders>
            <w:top w:val="nil"/>
            <w:left w:val="nil"/>
            <w:bottom w:val="single" w:sz="4" w:space="0" w:color="auto"/>
            <w:right w:val="nil"/>
          </w:tcBorders>
          <w:shd w:val="clear" w:color="auto" w:fill="auto"/>
          <w:noWrap/>
        </w:tcPr>
        <w:p w14:paraId="37BADCEF" w14:textId="77777777" w:rsidR="00826F70" w:rsidRPr="00853390" w:rsidRDefault="00826F70" w:rsidP="00826F70">
          <w:pPr>
            <w:pStyle w:val="Header"/>
            <w:ind w:left="-58" w:firstLine="58"/>
            <w:jc w:val="right"/>
          </w:pPr>
        </w:p>
      </w:tc>
    </w:tr>
  </w:tbl>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069F73EF" w:rsidR="001D221A" w:rsidRDefault="00225927" w:rsidP="001D221A">
    <w:pPr>
      <w:pStyle w:val="Header"/>
      <w:jc w:val="right"/>
    </w:pPr>
    <w:fldSimple w:instr=" STYLEREF  &quot;Heading 1&quot; \r  \* MERGEFORMAT ">
      <w:r w:rsidR="00A14AAE">
        <w:rPr>
          <w:noProof/>
          <w:cs/>
        </w:rPr>
        <w:t>‎</w:t>
      </w:r>
      <w:r w:rsidR="00A14AAE">
        <w:rPr>
          <w:noProof/>
        </w:rPr>
        <w:t xml:space="preserve">Chapter 6      </w:t>
      </w:r>
    </w:fldSimple>
    <w:fldSimple w:instr=" STYLEREF  &quot;Heading 1&quot; \t  \* MERGEFORMAT ">
      <w:r w:rsidR="00A14AAE">
        <w:rPr>
          <w:noProof/>
        </w:rPr>
        <w:t>Conclusions and Future Work</w:t>
      </w:r>
    </w:fldSimple>
    <w:r w:rsidR="001D221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198"/>
    </w:tblGrid>
    <w:tr w:rsidR="001D221A" w:rsidRPr="00853390" w14:paraId="54C6FF28" w14:textId="77777777" w:rsidTr="007C2418">
      <w:trPr>
        <w:trHeight w:val="286"/>
      </w:trPr>
      <w:tc>
        <w:tcPr>
          <w:tcW w:w="1477" w:type="pct"/>
          <w:tcBorders>
            <w:top w:val="nil"/>
            <w:left w:val="nil"/>
            <w:right w:val="nil"/>
          </w:tcBorders>
          <w:shd w:val="clear" w:color="auto" w:fill="auto"/>
          <w:noWrap/>
        </w:tcPr>
        <w:p w14:paraId="026D432B" w14:textId="77777777" w:rsidR="001D221A" w:rsidRPr="00853390" w:rsidRDefault="001D221A" w:rsidP="001D221A">
          <w:pPr>
            <w:pStyle w:val="Header"/>
          </w:pPr>
        </w:p>
      </w:tc>
      <w:tc>
        <w:tcPr>
          <w:tcW w:w="3523" w:type="pct"/>
          <w:tcBorders>
            <w:top w:val="nil"/>
            <w:left w:val="nil"/>
            <w:bottom w:val="single" w:sz="4" w:space="0" w:color="auto"/>
            <w:right w:val="nil"/>
          </w:tcBorders>
          <w:shd w:val="clear" w:color="auto" w:fill="auto"/>
          <w:noWrap/>
        </w:tcPr>
        <w:p w14:paraId="34B6682B" w14:textId="77777777" w:rsidR="001D221A" w:rsidRPr="00853390" w:rsidRDefault="001D221A" w:rsidP="001D221A">
          <w:pPr>
            <w:pStyle w:val="Header"/>
            <w:ind w:left="-58" w:firstLine="58"/>
            <w:jc w:val="right"/>
          </w:pPr>
        </w:p>
      </w:tc>
    </w:tr>
  </w:tbl>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20D1E"/>
    <w:multiLevelType w:val="hybridMultilevel"/>
    <w:tmpl w:val="CA940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A4BE2"/>
    <w:multiLevelType w:val="hybridMultilevel"/>
    <w:tmpl w:val="BC06E2D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3" w15:restartNumberingAfterBreak="0">
    <w:nsid w:val="11C321F5"/>
    <w:multiLevelType w:val="hybridMultilevel"/>
    <w:tmpl w:val="E4DA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18" w15:restartNumberingAfterBreak="0">
    <w:nsid w:val="20243545"/>
    <w:multiLevelType w:val="hybridMultilevel"/>
    <w:tmpl w:val="997006D0"/>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9" w15:restartNumberingAfterBreak="0">
    <w:nsid w:val="229D0679"/>
    <w:multiLevelType w:val="hybridMultilevel"/>
    <w:tmpl w:val="FC80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268B65C9"/>
    <w:multiLevelType w:val="hybridMultilevel"/>
    <w:tmpl w:val="5114BE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2A437D40"/>
    <w:multiLevelType w:val="hybridMultilevel"/>
    <w:tmpl w:val="40F0CBC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3" w15:restartNumberingAfterBreak="0">
    <w:nsid w:val="2E2F0432"/>
    <w:multiLevelType w:val="hybridMultilevel"/>
    <w:tmpl w:val="1D76B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B751DA"/>
    <w:multiLevelType w:val="multilevel"/>
    <w:tmpl w:val="C8B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3D624A5"/>
    <w:multiLevelType w:val="hybridMultilevel"/>
    <w:tmpl w:val="341C88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9B56983"/>
    <w:multiLevelType w:val="hybridMultilevel"/>
    <w:tmpl w:val="0D2EE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6AB91B60"/>
    <w:multiLevelType w:val="hybridMultilevel"/>
    <w:tmpl w:val="E416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506D89"/>
    <w:multiLevelType w:val="hybridMultilevel"/>
    <w:tmpl w:val="E6701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2E346C5"/>
    <w:multiLevelType w:val="hybridMultilevel"/>
    <w:tmpl w:val="657C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CA17AD1"/>
    <w:multiLevelType w:val="hybridMultilevel"/>
    <w:tmpl w:val="DCEE59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1796603">
    <w:abstractNumId w:val="11"/>
  </w:num>
  <w:num w:numId="2" w16cid:durableId="941494263">
    <w:abstractNumId w:val="15"/>
  </w:num>
  <w:num w:numId="3" w16cid:durableId="2052683304">
    <w:abstractNumId w:val="25"/>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9"/>
  </w:num>
  <w:num w:numId="16" w16cid:durableId="1687366396">
    <w:abstractNumId w:val="16"/>
  </w:num>
  <w:num w:numId="17" w16cid:durableId="530925049">
    <w:abstractNumId w:val="26"/>
  </w:num>
  <w:num w:numId="18" w16cid:durableId="599408854">
    <w:abstractNumId w:val="33"/>
  </w:num>
  <w:num w:numId="19" w16cid:durableId="2139912366">
    <w:abstractNumId w:val="34"/>
  </w:num>
  <w:num w:numId="20" w16cid:durableId="277839595">
    <w:abstractNumId w:val="17"/>
  </w:num>
  <w:num w:numId="21" w16cid:durableId="1770542460">
    <w:abstractNumId w:val="24"/>
  </w:num>
  <w:num w:numId="22" w16cid:durableId="541140418">
    <w:abstractNumId w:val="22"/>
  </w:num>
  <w:num w:numId="23" w16cid:durableId="1450782960">
    <w:abstractNumId w:val="18"/>
  </w:num>
  <w:num w:numId="24" w16cid:durableId="2013796386">
    <w:abstractNumId w:val="14"/>
  </w:num>
  <w:num w:numId="25" w16cid:durableId="2441289">
    <w:abstractNumId w:val="35"/>
  </w:num>
  <w:num w:numId="26" w16cid:durableId="227618417">
    <w:abstractNumId w:val="32"/>
  </w:num>
  <w:num w:numId="27" w16cid:durableId="1672834846">
    <w:abstractNumId w:val="21"/>
  </w:num>
  <w:num w:numId="28" w16cid:durableId="662899492">
    <w:abstractNumId w:val="12"/>
  </w:num>
  <w:num w:numId="29" w16cid:durableId="1548565698">
    <w:abstractNumId w:val="19"/>
  </w:num>
  <w:num w:numId="30" w16cid:durableId="813566994">
    <w:abstractNumId w:val="23"/>
  </w:num>
  <w:num w:numId="31" w16cid:durableId="795485155">
    <w:abstractNumId w:val="10"/>
  </w:num>
  <w:num w:numId="32" w16cid:durableId="731083174">
    <w:abstractNumId w:val="27"/>
  </w:num>
  <w:num w:numId="33" w16cid:durableId="1761173392">
    <w:abstractNumId w:val="30"/>
  </w:num>
  <w:num w:numId="34" w16cid:durableId="631712520">
    <w:abstractNumId w:val="13"/>
  </w:num>
  <w:num w:numId="35" w16cid:durableId="1953052167">
    <w:abstractNumId w:val="31"/>
  </w:num>
  <w:num w:numId="36" w16cid:durableId="1230578368">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63F8"/>
    <w:rsid w:val="002569C8"/>
    <w:rsid w:val="00256DCC"/>
    <w:rsid w:val="002570FB"/>
    <w:rsid w:val="002600CD"/>
    <w:rsid w:val="00260171"/>
    <w:rsid w:val="00260BFD"/>
    <w:rsid w:val="00261E28"/>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7C"/>
    <w:rsid w:val="0034099C"/>
    <w:rsid w:val="00340F8C"/>
    <w:rsid w:val="00342415"/>
    <w:rsid w:val="00342670"/>
    <w:rsid w:val="00342A0C"/>
    <w:rsid w:val="00342AD6"/>
    <w:rsid w:val="00342BA7"/>
    <w:rsid w:val="00342E6A"/>
    <w:rsid w:val="00342E75"/>
    <w:rsid w:val="003452A1"/>
    <w:rsid w:val="00345AE9"/>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962"/>
    <w:rsid w:val="008C6489"/>
    <w:rsid w:val="008C6716"/>
    <w:rsid w:val="008C68FF"/>
    <w:rsid w:val="008C6E8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75E7"/>
    <w:rsid w:val="00DC7ADF"/>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81"/>
    <w:rsid w:val="00E20096"/>
    <w:rsid w:val="00E201EA"/>
    <w:rsid w:val="00E205FE"/>
    <w:rsid w:val="00E208AC"/>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B9B"/>
    <w:rsid w:val="00E650DE"/>
    <w:rsid w:val="00E6561D"/>
    <w:rsid w:val="00E66A15"/>
    <w:rsid w:val="00E66B94"/>
    <w:rsid w:val="00E70819"/>
    <w:rsid w:val="00E70915"/>
    <w:rsid w:val="00E70931"/>
    <w:rsid w:val="00E709DC"/>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3.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E87084-B046-4466-A462-483E85FB33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شيماء عامر محمد محمد بيبرس</cp:lastModifiedBy>
  <cp:revision>3</cp:revision>
  <cp:lastPrinted>2022-10-01T18:06:00Z</cp:lastPrinted>
  <dcterms:created xsi:type="dcterms:W3CDTF">2024-10-18T14:40:00Z</dcterms:created>
  <dcterms:modified xsi:type="dcterms:W3CDTF">2024-10-18T14:45:00Z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